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7B315" w14:textId="77777777" w:rsidR="00956C97" w:rsidRPr="00023968" w:rsidRDefault="00956C97" w:rsidP="00956C97">
      <w:pPr>
        <w:jc w:val="center"/>
        <w:rPr>
          <w:rFonts w:ascii="Times New Roman" w:hAnsi="Times New Roman" w:cs="Times New Roman"/>
        </w:rPr>
      </w:pPr>
    </w:p>
    <w:p w14:paraId="224DE7E6" w14:textId="77777777" w:rsidR="00046530" w:rsidRPr="00023968" w:rsidRDefault="00046530" w:rsidP="00956C97">
      <w:pPr>
        <w:jc w:val="center"/>
        <w:rPr>
          <w:rFonts w:ascii="Times New Roman" w:hAnsi="Times New Roman" w:cs="Times New Roman"/>
        </w:rPr>
      </w:pPr>
    </w:p>
    <w:p w14:paraId="21C63008" w14:textId="77777777" w:rsidR="00046530" w:rsidRPr="00023968" w:rsidRDefault="00046530" w:rsidP="00956C97">
      <w:pPr>
        <w:jc w:val="center"/>
        <w:rPr>
          <w:rFonts w:ascii="Times New Roman" w:hAnsi="Times New Roman" w:cs="Times New Roman"/>
        </w:rPr>
      </w:pPr>
    </w:p>
    <w:p w14:paraId="4B2D75B4" w14:textId="77777777" w:rsidR="00046530" w:rsidRPr="00023968" w:rsidRDefault="00046530" w:rsidP="00956C97">
      <w:pPr>
        <w:jc w:val="center"/>
        <w:rPr>
          <w:rFonts w:ascii="Times New Roman" w:hAnsi="Times New Roman" w:cs="Times New Roman"/>
        </w:rPr>
      </w:pPr>
    </w:p>
    <w:p w14:paraId="2A094938" w14:textId="77777777" w:rsidR="00956C97" w:rsidRPr="00520081" w:rsidRDefault="00956C97" w:rsidP="00956C97">
      <w:pPr>
        <w:jc w:val="center"/>
        <w:rPr>
          <w:rFonts w:ascii="Times New Roman" w:hAnsi="Times New Roman" w:cs="Times New Roman"/>
          <w:sz w:val="36"/>
          <w:szCs w:val="36"/>
        </w:rPr>
      </w:pPr>
      <w:r w:rsidRPr="00520081">
        <w:rPr>
          <w:rFonts w:ascii="Times New Roman" w:hAnsi="Times New Roman" w:cs="Times New Roman"/>
          <w:sz w:val="36"/>
          <w:szCs w:val="36"/>
        </w:rPr>
        <w:t>Rex</w:t>
      </w:r>
    </w:p>
    <w:p w14:paraId="414AA01E" w14:textId="77777777" w:rsidR="00956C97" w:rsidRPr="00023968" w:rsidRDefault="00956C97" w:rsidP="00956C97">
      <w:pPr>
        <w:jc w:val="center"/>
        <w:rPr>
          <w:rFonts w:ascii="Times New Roman" w:hAnsi="Times New Roman" w:cs="Times New Roman"/>
        </w:rPr>
      </w:pPr>
    </w:p>
    <w:p w14:paraId="66ED7045" w14:textId="77777777" w:rsidR="00046530" w:rsidRPr="00023968" w:rsidRDefault="00046530" w:rsidP="00956C97">
      <w:pPr>
        <w:jc w:val="center"/>
        <w:rPr>
          <w:rFonts w:ascii="Times New Roman" w:hAnsi="Times New Roman" w:cs="Times New Roman"/>
        </w:rPr>
      </w:pPr>
    </w:p>
    <w:p w14:paraId="3DF8EAF2" w14:textId="77777777" w:rsidR="00046530" w:rsidRPr="00023968" w:rsidRDefault="00046530" w:rsidP="00956C97">
      <w:pPr>
        <w:jc w:val="center"/>
        <w:rPr>
          <w:rFonts w:ascii="Times New Roman" w:hAnsi="Times New Roman" w:cs="Times New Roman"/>
        </w:rPr>
      </w:pPr>
    </w:p>
    <w:p w14:paraId="115A24A0" w14:textId="77777777" w:rsidR="00046530" w:rsidRPr="00023968" w:rsidRDefault="00046530" w:rsidP="00956C97">
      <w:pPr>
        <w:jc w:val="center"/>
        <w:rPr>
          <w:rFonts w:ascii="Times New Roman" w:hAnsi="Times New Roman" w:cs="Times New Roman"/>
        </w:rPr>
      </w:pPr>
    </w:p>
    <w:p w14:paraId="4A3BD861" w14:textId="77777777" w:rsidR="00046530" w:rsidRPr="00023968" w:rsidRDefault="00046530" w:rsidP="00956C97">
      <w:pPr>
        <w:jc w:val="center"/>
        <w:rPr>
          <w:rFonts w:ascii="Times New Roman" w:hAnsi="Times New Roman" w:cs="Times New Roman"/>
        </w:rPr>
      </w:pPr>
    </w:p>
    <w:p w14:paraId="74E8DB4D" w14:textId="77777777" w:rsidR="00046530" w:rsidRPr="00023968" w:rsidRDefault="00046530" w:rsidP="00956C97">
      <w:pPr>
        <w:jc w:val="center"/>
        <w:rPr>
          <w:rFonts w:ascii="Times New Roman" w:hAnsi="Times New Roman" w:cs="Times New Roman"/>
        </w:rPr>
      </w:pPr>
    </w:p>
    <w:p w14:paraId="2431FF8D" w14:textId="77777777" w:rsidR="00046530" w:rsidRPr="00023968" w:rsidRDefault="00046530" w:rsidP="00956C97">
      <w:pPr>
        <w:jc w:val="center"/>
        <w:rPr>
          <w:rFonts w:ascii="Times New Roman" w:hAnsi="Times New Roman" w:cs="Times New Roman"/>
        </w:rPr>
      </w:pPr>
    </w:p>
    <w:p w14:paraId="2D259153" w14:textId="77777777" w:rsidR="00046530" w:rsidRPr="00023968" w:rsidRDefault="00046530" w:rsidP="00956C97">
      <w:pPr>
        <w:jc w:val="center"/>
        <w:rPr>
          <w:rFonts w:ascii="Times New Roman" w:hAnsi="Times New Roman" w:cs="Times New Roman"/>
        </w:rPr>
      </w:pPr>
    </w:p>
    <w:p w14:paraId="1544F379" w14:textId="77777777" w:rsidR="00046530" w:rsidRPr="00023968" w:rsidRDefault="00046530" w:rsidP="00956C97">
      <w:pPr>
        <w:jc w:val="center"/>
        <w:rPr>
          <w:rFonts w:ascii="Times New Roman" w:hAnsi="Times New Roman" w:cs="Times New Roman"/>
        </w:rPr>
      </w:pPr>
    </w:p>
    <w:p w14:paraId="113D2607" w14:textId="77777777" w:rsidR="00956C97" w:rsidRPr="00023968" w:rsidRDefault="001E6054" w:rsidP="00956C97">
      <w:pPr>
        <w:jc w:val="center"/>
        <w:rPr>
          <w:rFonts w:ascii="Times New Roman" w:hAnsi="Times New Roman" w:cs="Times New Roman"/>
        </w:rPr>
      </w:pPr>
      <w:r w:rsidRPr="00023968">
        <w:rPr>
          <w:rFonts w:ascii="Times New Roman" w:hAnsi="Times New Roman" w:cs="Times New Roman"/>
        </w:rPr>
        <w:t>Rex Proposal #1</w:t>
      </w:r>
    </w:p>
    <w:p w14:paraId="71E88F71" w14:textId="77777777" w:rsidR="001E6054" w:rsidRPr="00023968" w:rsidRDefault="001E6054" w:rsidP="00956C97">
      <w:pPr>
        <w:jc w:val="center"/>
        <w:rPr>
          <w:rFonts w:ascii="Times New Roman" w:hAnsi="Times New Roman" w:cs="Times New Roman"/>
        </w:rPr>
      </w:pPr>
    </w:p>
    <w:p w14:paraId="01D3C509" w14:textId="77777777" w:rsidR="001E6054" w:rsidRPr="00023968" w:rsidRDefault="001E6054" w:rsidP="00956C97">
      <w:pPr>
        <w:jc w:val="center"/>
        <w:rPr>
          <w:rFonts w:ascii="Times New Roman" w:hAnsi="Times New Roman" w:cs="Times New Roman"/>
        </w:rPr>
      </w:pPr>
    </w:p>
    <w:p w14:paraId="343A9BCC" w14:textId="77777777" w:rsidR="001E6054" w:rsidRPr="00023968" w:rsidRDefault="001E6054" w:rsidP="00046530">
      <w:pPr>
        <w:pBdr>
          <w:bottom w:val="single" w:sz="6" w:space="4" w:color="EEEEEE"/>
        </w:pBdr>
        <w:shd w:val="clear" w:color="auto" w:fill="FFFFFF"/>
        <w:spacing w:after="240"/>
        <w:jc w:val="center"/>
        <w:outlineLvl w:val="1"/>
        <w:rPr>
          <w:rFonts w:ascii="Times New Roman" w:eastAsia="Times New Roman" w:hAnsi="Times New Roman" w:cs="Times New Roman"/>
          <w:b/>
          <w:bCs/>
          <w:sz w:val="35"/>
          <w:szCs w:val="35"/>
        </w:rPr>
      </w:pPr>
      <w:r w:rsidRPr="00023968">
        <w:rPr>
          <w:rFonts w:ascii="Times New Roman" w:eastAsia="Times New Roman" w:hAnsi="Times New Roman" w:cs="Times New Roman"/>
          <w:b/>
          <w:bCs/>
          <w:sz w:val="35"/>
          <w:szCs w:val="35"/>
        </w:rPr>
        <w:t xml:space="preserve">A Decentralized </w:t>
      </w:r>
      <w:r w:rsidR="00960AD1">
        <w:rPr>
          <w:rFonts w:ascii="Times New Roman" w:eastAsia="Times New Roman" w:hAnsi="Times New Roman" w:cs="Times New Roman"/>
          <w:b/>
          <w:bCs/>
          <w:sz w:val="35"/>
          <w:szCs w:val="35"/>
        </w:rPr>
        <w:t xml:space="preserve">Global </w:t>
      </w:r>
      <w:r w:rsidRPr="00023968">
        <w:rPr>
          <w:rFonts w:ascii="Times New Roman" w:eastAsia="Times New Roman" w:hAnsi="Times New Roman" w:cs="Times New Roman"/>
          <w:b/>
          <w:bCs/>
          <w:sz w:val="35"/>
          <w:szCs w:val="35"/>
        </w:rPr>
        <w:t xml:space="preserve">Multiple Listing Service and Real Estate </w:t>
      </w:r>
      <w:r w:rsidR="00960AD1">
        <w:rPr>
          <w:rFonts w:ascii="Times New Roman" w:eastAsia="Times New Roman" w:hAnsi="Times New Roman" w:cs="Times New Roman"/>
          <w:b/>
          <w:bCs/>
          <w:sz w:val="35"/>
          <w:szCs w:val="35"/>
        </w:rPr>
        <w:t>Smart Contract</w:t>
      </w:r>
      <w:r w:rsidRPr="00023968">
        <w:rPr>
          <w:rFonts w:ascii="Times New Roman" w:eastAsia="Times New Roman" w:hAnsi="Times New Roman" w:cs="Times New Roman"/>
          <w:b/>
          <w:bCs/>
          <w:sz w:val="35"/>
          <w:szCs w:val="35"/>
        </w:rPr>
        <w:t xml:space="preserve"> Application</w:t>
      </w:r>
    </w:p>
    <w:p w14:paraId="4777BD6C" w14:textId="77777777" w:rsidR="001E6054" w:rsidRPr="00023968" w:rsidRDefault="001E6054" w:rsidP="00956C97">
      <w:pPr>
        <w:jc w:val="center"/>
        <w:rPr>
          <w:rFonts w:ascii="Times New Roman" w:hAnsi="Times New Roman" w:cs="Times New Roman"/>
        </w:rPr>
      </w:pPr>
    </w:p>
    <w:p w14:paraId="57AAC0AF" w14:textId="77777777" w:rsidR="001E6054" w:rsidRPr="00023968" w:rsidRDefault="001E6054" w:rsidP="00956C97">
      <w:pPr>
        <w:jc w:val="center"/>
        <w:rPr>
          <w:rFonts w:ascii="Times New Roman" w:hAnsi="Times New Roman" w:cs="Times New Roman"/>
        </w:rPr>
      </w:pPr>
    </w:p>
    <w:p w14:paraId="4CAEDB5B" w14:textId="77777777" w:rsidR="001E6054" w:rsidRPr="00023968" w:rsidRDefault="001E6054" w:rsidP="00956C97">
      <w:pPr>
        <w:jc w:val="center"/>
        <w:rPr>
          <w:rFonts w:ascii="Times New Roman" w:hAnsi="Times New Roman" w:cs="Times New Roman"/>
        </w:rPr>
      </w:pPr>
    </w:p>
    <w:p w14:paraId="6B220D78" w14:textId="77777777" w:rsidR="001E6054" w:rsidRPr="00023968" w:rsidRDefault="001E6054" w:rsidP="001E6054">
      <w:pPr>
        <w:rPr>
          <w:rFonts w:ascii="Times New Roman" w:hAnsi="Times New Roman" w:cs="Times New Roman"/>
        </w:rPr>
      </w:pPr>
    </w:p>
    <w:p w14:paraId="146BA584" w14:textId="77777777" w:rsidR="001E6054" w:rsidRPr="00023968" w:rsidRDefault="001E6054" w:rsidP="00956C97">
      <w:pPr>
        <w:jc w:val="center"/>
        <w:rPr>
          <w:rFonts w:ascii="Times New Roman" w:hAnsi="Times New Roman" w:cs="Times New Roman"/>
        </w:rPr>
      </w:pPr>
    </w:p>
    <w:p w14:paraId="00B9623E" w14:textId="77777777" w:rsidR="001E6054" w:rsidRPr="00023968" w:rsidRDefault="001E6054" w:rsidP="00956C97">
      <w:pPr>
        <w:jc w:val="center"/>
        <w:rPr>
          <w:rFonts w:ascii="Times New Roman" w:hAnsi="Times New Roman" w:cs="Times New Roman"/>
        </w:rPr>
      </w:pPr>
    </w:p>
    <w:p w14:paraId="62FA9B38" w14:textId="77777777" w:rsidR="001E6054" w:rsidRPr="00023968" w:rsidRDefault="001E6054" w:rsidP="00956C97">
      <w:pPr>
        <w:jc w:val="center"/>
        <w:rPr>
          <w:rFonts w:ascii="Times New Roman" w:hAnsi="Times New Roman" w:cs="Times New Roman"/>
        </w:rPr>
      </w:pPr>
    </w:p>
    <w:p w14:paraId="4321A41D" w14:textId="77777777" w:rsidR="00046530" w:rsidRPr="00023968" w:rsidRDefault="00046530" w:rsidP="00956C97">
      <w:pPr>
        <w:jc w:val="center"/>
        <w:rPr>
          <w:rFonts w:ascii="Times New Roman" w:hAnsi="Times New Roman" w:cs="Times New Roman"/>
        </w:rPr>
      </w:pPr>
    </w:p>
    <w:p w14:paraId="7CA1B9A2" w14:textId="77777777" w:rsidR="00046530" w:rsidRPr="00023968" w:rsidRDefault="00046530" w:rsidP="00956C97">
      <w:pPr>
        <w:jc w:val="center"/>
        <w:rPr>
          <w:rFonts w:ascii="Times New Roman" w:hAnsi="Times New Roman" w:cs="Times New Roman"/>
        </w:rPr>
      </w:pPr>
    </w:p>
    <w:p w14:paraId="635B7888" w14:textId="77777777" w:rsidR="00046530" w:rsidRPr="00023968" w:rsidRDefault="00046530" w:rsidP="00956C97">
      <w:pPr>
        <w:jc w:val="center"/>
        <w:rPr>
          <w:rFonts w:ascii="Times New Roman" w:hAnsi="Times New Roman" w:cs="Times New Roman"/>
        </w:rPr>
      </w:pPr>
    </w:p>
    <w:p w14:paraId="472BDCD6" w14:textId="77777777" w:rsidR="00046530" w:rsidRPr="00023968" w:rsidRDefault="00046530" w:rsidP="00956C97">
      <w:pPr>
        <w:jc w:val="center"/>
        <w:rPr>
          <w:rFonts w:ascii="Times New Roman" w:hAnsi="Times New Roman" w:cs="Times New Roman"/>
        </w:rPr>
      </w:pPr>
    </w:p>
    <w:p w14:paraId="78C3D900" w14:textId="77777777" w:rsidR="00046530" w:rsidRPr="00023968" w:rsidRDefault="00046530" w:rsidP="00956C97">
      <w:pPr>
        <w:jc w:val="center"/>
        <w:rPr>
          <w:rFonts w:ascii="Times New Roman" w:hAnsi="Times New Roman" w:cs="Times New Roman"/>
        </w:rPr>
      </w:pPr>
    </w:p>
    <w:p w14:paraId="0C68DE59" w14:textId="77777777" w:rsidR="001E6054" w:rsidRPr="00023968" w:rsidRDefault="001E6054" w:rsidP="00956C97">
      <w:pPr>
        <w:jc w:val="center"/>
        <w:rPr>
          <w:rFonts w:ascii="Times New Roman" w:hAnsi="Times New Roman" w:cs="Times New Roman"/>
        </w:rPr>
      </w:pPr>
    </w:p>
    <w:p w14:paraId="2E26ADDC" w14:textId="77777777" w:rsidR="001E6054" w:rsidRPr="00023968" w:rsidRDefault="001E6054" w:rsidP="00956C97">
      <w:pPr>
        <w:jc w:val="center"/>
        <w:rPr>
          <w:rFonts w:ascii="Times New Roman" w:hAnsi="Times New Roman" w:cs="Times New Roman"/>
        </w:rPr>
      </w:pPr>
    </w:p>
    <w:p w14:paraId="1CE8AD3C" w14:textId="77777777" w:rsidR="001E6054" w:rsidRPr="00023968" w:rsidRDefault="001E6054" w:rsidP="00956C97">
      <w:pPr>
        <w:jc w:val="center"/>
        <w:rPr>
          <w:rFonts w:ascii="Times New Roman" w:hAnsi="Times New Roman" w:cs="Times New Roman"/>
        </w:rPr>
      </w:pPr>
    </w:p>
    <w:p w14:paraId="254AA83F" w14:textId="77777777" w:rsidR="001E6054" w:rsidRPr="00023968" w:rsidRDefault="00797942" w:rsidP="00956C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May </w:t>
      </w:r>
      <w:r w:rsidR="00960AD1">
        <w:rPr>
          <w:rFonts w:ascii="Times New Roman" w:hAnsi="Times New Roman" w:cs="Times New Roman"/>
        </w:rPr>
        <w:t>24</w:t>
      </w:r>
      <w:r w:rsidR="001E6054" w:rsidRPr="00023968">
        <w:rPr>
          <w:rFonts w:ascii="Times New Roman" w:hAnsi="Times New Roman" w:cs="Times New Roman"/>
        </w:rPr>
        <w:t>, 2016</w:t>
      </w:r>
    </w:p>
    <w:p w14:paraId="3C253D5F" w14:textId="77777777" w:rsidR="00956C97" w:rsidRPr="00023968" w:rsidRDefault="00956C97" w:rsidP="00956C97">
      <w:pPr>
        <w:jc w:val="center"/>
        <w:rPr>
          <w:rFonts w:ascii="Times New Roman" w:hAnsi="Times New Roman" w:cs="Times New Roman"/>
        </w:rPr>
      </w:pPr>
    </w:p>
    <w:p w14:paraId="7BB04019" w14:textId="77777777" w:rsidR="00046530" w:rsidRPr="00023968" w:rsidRDefault="00046530" w:rsidP="00046530">
      <w:pPr>
        <w:rPr>
          <w:rFonts w:ascii="Times New Roman" w:hAnsi="Times New Roman" w:cs="Times New Roman"/>
        </w:rPr>
      </w:pPr>
    </w:p>
    <w:p w14:paraId="3397F013" w14:textId="77777777" w:rsidR="00046530" w:rsidRPr="00023968" w:rsidRDefault="00046530" w:rsidP="00046530">
      <w:pPr>
        <w:rPr>
          <w:rFonts w:ascii="Times New Roman" w:hAnsi="Times New Roman" w:cs="Times New Roman"/>
        </w:rPr>
      </w:pPr>
    </w:p>
    <w:p w14:paraId="66E1DF71" w14:textId="77777777" w:rsidR="00046530" w:rsidRPr="00023968" w:rsidRDefault="00046530" w:rsidP="00046530">
      <w:pPr>
        <w:rPr>
          <w:rFonts w:ascii="Times New Roman" w:hAnsi="Times New Roman" w:cs="Times New Roman"/>
        </w:rPr>
      </w:pPr>
    </w:p>
    <w:p w14:paraId="0245EA64" w14:textId="77777777" w:rsidR="00046530" w:rsidRPr="00023968" w:rsidRDefault="00046530" w:rsidP="00046530">
      <w:pPr>
        <w:rPr>
          <w:rFonts w:ascii="Times New Roman" w:hAnsi="Times New Roman" w:cs="Times New Roman"/>
        </w:rPr>
      </w:pPr>
    </w:p>
    <w:p w14:paraId="4F3DA6DD" w14:textId="77777777" w:rsidR="00046530" w:rsidRPr="00023968" w:rsidRDefault="00046530" w:rsidP="00046530">
      <w:pPr>
        <w:rPr>
          <w:rFonts w:ascii="Times New Roman" w:hAnsi="Times New Roman" w:cs="Times New Roman"/>
        </w:rPr>
      </w:pPr>
    </w:p>
    <w:p w14:paraId="0B375065" w14:textId="77777777" w:rsidR="00046530" w:rsidRPr="00023968" w:rsidRDefault="00046530" w:rsidP="00046530">
      <w:pPr>
        <w:rPr>
          <w:rFonts w:ascii="Times New Roman" w:hAnsi="Times New Roman" w:cs="Times New Roman"/>
        </w:rPr>
      </w:pPr>
      <w:r w:rsidRPr="00023968">
        <w:rPr>
          <w:rFonts w:ascii="Times New Roman" w:hAnsi="Times New Roman" w:cs="Times New Roman"/>
        </w:rPr>
        <w:t>Prepared by Rex</w:t>
      </w:r>
      <w:r w:rsidRPr="00023968">
        <w:rPr>
          <w:rFonts w:ascii="Times New Roman" w:hAnsi="Times New Roman" w:cs="Times New Roman"/>
        </w:rPr>
        <w:tab/>
      </w:r>
      <w:r w:rsidRPr="00023968">
        <w:rPr>
          <w:rFonts w:ascii="Times New Roman" w:hAnsi="Times New Roman" w:cs="Times New Roman"/>
        </w:rPr>
        <w:tab/>
      </w:r>
      <w:r w:rsidRPr="00023968">
        <w:rPr>
          <w:rFonts w:ascii="Times New Roman" w:hAnsi="Times New Roman" w:cs="Times New Roman"/>
        </w:rPr>
        <w:tab/>
      </w:r>
      <w:r w:rsidRPr="00023968">
        <w:rPr>
          <w:rFonts w:ascii="Times New Roman" w:hAnsi="Times New Roman" w:cs="Times New Roman"/>
        </w:rPr>
        <w:tab/>
      </w:r>
      <w:r w:rsidRPr="00023968">
        <w:rPr>
          <w:rFonts w:ascii="Times New Roman" w:hAnsi="Times New Roman" w:cs="Times New Roman"/>
        </w:rPr>
        <w:tab/>
      </w:r>
      <w:r w:rsidRPr="00023968">
        <w:rPr>
          <w:rFonts w:ascii="Times New Roman" w:hAnsi="Times New Roman" w:cs="Times New Roman"/>
        </w:rPr>
        <w:tab/>
        <w:t>Prepared for The DAO</w:t>
      </w:r>
    </w:p>
    <w:p w14:paraId="6413F095" w14:textId="77777777" w:rsidR="00046530" w:rsidRPr="00023968" w:rsidRDefault="00046530" w:rsidP="00956C97">
      <w:pPr>
        <w:jc w:val="center"/>
        <w:rPr>
          <w:rFonts w:ascii="Times New Roman" w:hAnsi="Times New Roman" w:cs="Times New Roman"/>
        </w:rPr>
      </w:pPr>
    </w:p>
    <w:p w14:paraId="6C015F50" w14:textId="77777777" w:rsidR="00C9186B" w:rsidRDefault="00C9186B" w:rsidP="00046530">
      <w:pPr>
        <w:rPr>
          <w:rFonts w:ascii="Times New Roman" w:hAnsi="Times New Roman" w:cs="Times New Roman"/>
          <w:b/>
        </w:rPr>
      </w:pPr>
    </w:p>
    <w:p w14:paraId="0BB28271" w14:textId="77777777" w:rsidR="00046530" w:rsidRPr="00023968" w:rsidRDefault="00046530" w:rsidP="00046530">
      <w:pPr>
        <w:rPr>
          <w:rFonts w:ascii="Times New Roman" w:hAnsi="Times New Roman" w:cs="Times New Roman"/>
          <w:b/>
        </w:rPr>
      </w:pPr>
      <w:r w:rsidRPr="00023968">
        <w:rPr>
          <w:rFonts w:ascii="Times New Roman" w:hAnsi="Times New Roman" w:cs="Times New Roman"/>
          <w:b/>
        </w:rPr>
        <w:lastRenderedPageBreak/>
        <w:t>Disclaimer</w:t>
      </w:r>
    </w:p>
    <w:p w14:paraId="5A42DEA0" w14:textId="77777777" w:rsidR="00046530" w:rsidRPr="00023968" w:rsidRDefault="00046530" w:rsidP="00046530">
      <w:pPr>
        <w:rPr>
          <w:rFonts w:ascii="Times New Roman" w:hAnsi="Times New Roman" w:cs="Times New Roman"/>
        </w:rPr>
      </w:pPr>
    </w:p>
    <w:p w14:paraId="52637518" w14:textId="77777777" w:rsidR="00046530" w:rsidRDefault="00046530" w:rsidP="00046530">
      <w:pPr>
        <w:rPr>
          <w:rFonts w:ascii="Times New Roman" w:hAnsi="Times New Roman" w:cs="Times New Roman"/>
        </w:rPr>
      </w:pPr>
      <w:r w:rsidRPr="00023968">
        <w:rPr>
          <w:rFonts w:ascii="Times New Roman" w:hAnsi="Times New Roman" w:cs="Times New Roman"/>
        </w:rPr>
        <w:t xml:space="preserve">This proposal is prepared for prospective DAO Token Holders. The purpose of this proposal is to outline Rex’s mission to </w:t>
      </w:r>
      <w:r w:rsidR="00144ED6">
        <w:rPr>
          <w:rFonts w:ascii="Times New Roman" w:hAnsi="Times New Roman" w:cs="Times New Roman"/>
        </w:rPr>
        <w:t>de</w:t>
      </w:r>
      <w:r w:rsidRPr="00023968">
        <w:rPr>
          <w:rFonts w:ascii="Times New Roman" w:hAnsi="Times New Roman" w:cs="Times New Roman"/>
        </w:rPr>
        <w:t xml:space="preserve">centralize </w:t>
      </w:r>
      <w:r w:rsidR="00C9186B">
        <w:rPr>
          <w:rFonts w:ascii="Times New Roman" w:hAnsi="Times New Roman" w:cs="Times New Roman"/>
        </w:rPr>
        <w:t>segments</w:t>
      </w:r>
      <w:r w:rsidRPr="00023968">
        <w:rPr>
          <w:rFonts w:ascii="Times New Roman" w:hAnsi="Times New Roman" w:cs="Times New Roman"/>
        </w:rPr>
        <w:t xml:space="preserve"> of the real estate industry, starting with the multiple listing service </w:t>
      </w:r>
      <w:r w:rsidR="00960AD1">
        <w:rPr>
          <w:rFonts w:ascii="Times New Roman" w:hAnsi="Times New Roman" w:cs="Times New Roman"/>
        </w:rPr>
        <w:t>then progressing to real estate smart contracts</w:t>
      </w:r>
      <w:r w:rsidRPr="00023968">
        <w:rPr>
          <w:rFonts w:ascii="Times New Roman" w:hAnsi="Times New Roman" w:cs="Times New Roman"/>
        </w:rPr>
        <w:t xml:space="preserve">. </w:t>
      </w:r>
    </w:p>
    <w:p w14:paraId="4C8FF2CF" w14:textId="77777777" w:rsidR="00F15BBF" w:rsidRDefault="00F15BBF" w:rsidP="00046530">
      <w:pPr>
        <w:rPr>
          <w:rFonts w:ascii="Times New Roman" w:hAnsi="Times New Roman" w:cs="Times New Roman"/>
        </w:rPr>
      </w:pPr>
    </w:p>
    <w:p w14:paraId="4962C7EA" w14:textId="77777777" w:rsidR="00F15BBF" w:rsidRDefault="00F15BBF" w:rsidP="000465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Rex: We are referring to the platform</w:t>
      </w:r>
      <w:r w:rsidR="00520081">
        <w:rPr>
          <w:rFonts w:ascii="Times New Roman" w:hAnsi="Times New Roman" w:cs="Times New Roman"/>
        </w:rPr>
        <w:t>, Rex</w:t>
      </w:r>
    </w:p>
    <w:p w14:paraId="6D9C383E" w14:textId="77777777" w:rsidR="00F15BBF" w:rsidRPr="00023968" w:rsidRDefault="00F15BBF" w:rsidP="000465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REX: We are referring to the token</w:t>
      </w:r>
      <w:r w:rsidR="00520081">
        <w:rPr>
          <w:rFonts w:ascii="Times New Roman" w:hAnsi="Times New Roman" w:cs="Times New Roman"/>
        </w:rPr>
        <w:t>, REX</w:t>
      </w:r>
    </w:p>
    <w:p w14:paraId="1D26935E" w14:textId="77777777" w:rsidR="00046530" w:rsidRPr="00023968" w:rsidRDefault="00046530" w:rsidP="00046530">
      <w:pPr>
        <w:rPr>
          <w:rFonts w:ascii="Times New Roman" w:hAnsi="Times New Roman" w:cs="Times New Roman"/>
        </w:rPr>
      </w:pPr>
    </w:p>
    <w:p w14:paraId="6BF045E7" w14:textId="77777777" w:rsidR="00046530" w:rsidRPr="00023968" w:rsidRDefault="00046530" w:rsidP="00046530">
      <w:pPr>
        <w:rPr>
          <w:rFonts w:ascii="Times New Roman" w:hAnsi="Times New Roman" w:cs="Times New Roman"/>
        </w:rPr>
      </w:pPr>
      <w:r w:rsidRPr="00023968">
        <w:rPr>
          <w:rFonts w:ascii="Times New Roman" w:hAnsi="Times New Roman" w:cs="Times New Roman"/>
        </w:rPr>
        <w:t>To submit comments please contact:</w:t>
      </w:r>
    </w:p>
    <w:p w14:paraId="7BB69711" w14:textId="77777777" w:rsidR="00046530" w:rsidRPr="00023968" w:rsidRDefault="00046530" w:rsidP="00046530">
      <w:pPr>
        <w:rPr>
          <w:rFonts w:ascii="Times New Roman" w:hAnsi="Times New Roman" w:cs="Times New Roman"/>
        </w:rPr>
      </w:pPr>
    </w:p>
    <w:p w14:paraId="26CE5399" w14:textId="77777777" w:rsidR="00046530" w:rsidRPr="00023968" w:rsidRDefault="00F41BF6" w:rsidP="00046530">
      <w:pPr>
        <w:rPr>
          <w:rFonts w:ascii="Times New Roman" w:hAnsi="Times New Roman" w:cs="Times New Roman"/>
        </w:rPr>
      </w:pPr>
      <w:hyperlink r:id="rId6" w:history="1">
        <w:r w:rsidR="00144ED6">
          <w:rPr>
            <w:rStyle w:val="Hyperlink"/>
            <w:rFonts w:ascii="Times New Roman" w:hAnsi="Times New Roman" w:cs="Times New Roman"/>
          </w:rPr>
          <w:t>support@rexmls.com</w:t>
        </w:r>
      </w:hyperlink>
    </w:p>
    <w:p w14:paraId="5469E820" w14:textId="77777777" w:rsidR="00046530" w:rsidRPr="00023968" w:rsidRDefault="00F41BF6" w:rsidP="00046530">
      <w:pPr>
        <w:rPr>
          <w:rFonts w:ascii="Times New Roman" w:hAnsi="Times New Roman" w:cs="Times New Roman"/>
        </w:rPr>
      </w:pPr>
      <w:hyperlink r:id="rId7" w:history="1">
        <w:r w:rsidR="00046530" w:rsidRPr="00023968">
          <w:rPr>
            <w:rStyle w:val="Hyperlink"/>
            <w:rFonts w:ascii="Times New Roman" w:hAnsi="Times New Roman" w:cs="Times New Roman"/>
          </w:rPr>
          <w:t>www.rexmls.com</w:t>
        </w:r>
      </w:hyperlink>
    </w:p>
    <w:p w14:paraId="7DFB01C4" w14:textId="77777777" w:rsidR="00046530" w:rsidRPr="00023968" w:rsidRDefault="00046530" w:rsidP="00046530">
      <w:pPr>
        <w:rPr>
          <w:rFonts w:ascii="Times New Roman" w:hAnsi="Times New Roman" w:cs="Times New Roman"/>
        </w:rPr>
      </w:pPr>
    </w:p>
    <w:p w14:paraId="217FBCDB" w14:textId="77777777" w:rsidR="00046530" w:rsidRPr="00023968" w:rsidRDefault="00144ED6" w:rsidP="000465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addit</w:t>
      </w:r>
      <w:r w:rsidR="00520081">
        <w:rPr>
          <w:rFonts w:ascii="Times New Roman" w:hAnsi="Times New Roman" w:cs="Times New Roman"/>
        </w:rPr>
        <w:t xml:space="preserve">ional details, please read </w:t>
      </w:r>
      <w:r w:rsidR="00024B35">
        <w:rPr>
          <w:rFonts w:ascii="Times New Roman" w:hAnsi="Times New Roman" w:cs="Times New Roman"/>
        </w:rPr>
        <w:t xml:space="preserve">the Rex </w:t>
      </w:r>
      <w:r w:rsidR="00520081">
        <w:rPr>
          <w:rFonts w:ascii="Times New Roman" w:hAnsi="Times New Roman" w:cs="Times New Roman"/>
        </w:rPr>
        <w:t>white p</w:t>
      </w:r>
      <w:r>
        <w:rPr>
          <w:rFonts w:ascii="Times New Roman" w:hAnsi="Times New Roman" w:cs="Times New Roman"/>
        </w:rPr>
        <w:t>aper.</w:t>
      </w:r>
    </w:p>
    <w:p w14:paraId="3C7CF2C1" w14:textId="77777777" w:rsidR="00046530" w:rsidRPr="00023968" w:rsidRDefault="00046530" w:rsidP="00046530">
      <w:pPr>
        <w:rPr>
          <w:rFonts w:ascii="Times New Roman" w:hAnsi="Times New Roman" w:cs="Times New Roman"/>
        </w:rPr>
      </w:pPr>
    </w:p>
    <w:p w14:paraId="20799DBF" w14:textId="77777777" w:rsidR="00046530" w:rsidRPr="00023968" w:rsidRDefault="00046530" w:rsidP="00046530">
      <w:pPr>
        <w:rPr>
          <w:rFonts w:ascii="Times New Roman" w:hAnsi="Times New Roman" w:cs="Times New Roman"/>
          <w:b/>
        </w:rPr>
      </w:pPr>
      <w:r w:rsidRPr="00023968">
        <w:rPr>
          <w:rFonts w:ascii="Times New Roman" w:hAnsi="Times New Roman" w:cs="Times New Roman"/>
          <w:b/>
        </w:rPr>
        <w:t>About Us</w:t>
      </w:r>
    </w:p>
    <w:p w14:paraId="74A574BC" w14:textId="77777777" w:rsidR="00046530" w:rsidRPr="00023968" w:rsidRDefault="00046530" w:rsidP="00046530">
      <w:pPr>
        <w:rPr>
          <w:rFonts w:ascii="Times New Roman" w:hAnsi="Times New Roman" w:cs="Times New Roman"/>
        </w:rPr>
      </w:pPr>
    </w:p>
    <w:p w14:paraId="0A7C5406" w14:textId="77777777" w:rsidR="00263C74" w:rsidRDefault="00046530" w:rsidP="00046530">
      <w:pPr>
        <w:rPr>
          <w:rFonts w:ascii="Times New Roman" w:hAnsi="Times New Roman" w:cs="Times New Roman"/>
        </w:rPr>
      </w:pPr>
      <w:r w:rsidRPr="00023968">
        <w:rPr>
          <w:rFonts w:ascii="Times New Roman" w:hAnsi="Times New Roman" w:cs="Times New Roman"/>
        </w:rPr>
        <w:t xml:space="preserve">Rex is pioneering the real estate industry </w:t>
      </w:r>
      <w:r w:rsidR="00F62416" w:rsidRPr="00023968">
        <w:rPr>
          <w:rFonts w:ascii="Times New Roman" w:hAnsi="Times New Roman" w:cs="Times New Roman"/>
        </w:rPr>
        <w:t>using</w:t>
      </w:r>
      <w:r w:rsidRPr="00023968">
        <w:rPr>
          <w:rFonts w:ascii="Times New Roman" w:hAnsi="Times New Roman" w:cs="Times New Roman"/>
        </w:rPr>
        <w:t xml:space="preserve"> </w:t>
      </w:r>
      <w:r w:rsidR="001D34B4" w:rsidRPr="00023968">
        <w:rPr>
          <w:rFonts w:ascii="Times New Roman" w:hAnsi="Times New Roman" w:cs="Times New Roman"/>
        </w:rPr>
        <w:t>the Ethereum Virtual Machine</w:t>
      </w:r>
      <w:r w:rsidR="00797942">
        <w:rPr>
          <w:rFonts w:ascii="Times New Roman" w:hAnsi="Times New Roman" w:cs="Times New Roman"/>
        </w:rPr>
        <w:t>. Rex’s</w:t>
      </w:r>
      <w:r w:rsidR="00263C74" w:rsidRPr="00023968">
        <w:rPr>
          <w:rFonts w:ascii="Times New Roman" w:hAnsi="Times New Roman" w:cs="Times New Roman"/>
        </w:rPr>
        <w:t xml:space="preserve"> goal is</w:t>
      </w:r>
      <w:r w:rsidR="001D34B4" w:rsidRPr="00023968">
        <w:rPr>
          <w:rFonts w:ascii="Times New Roman" w:hAnsi="Times New Roman" w:cs="Times New Roman"/>
        </w:rPr>
        <w:t xml:space="preserve"> to </w:t>
      </w:r>
      <w:r w:rsidR="00F62416" w:rsidRPr="00023968">
        <w:rPr>
          <w:rFonts w:ascii="Times New Roman" w:hAnsi="Times New Roman" w:cs="Times New Roman"/>
        </w:rPr>
        <w:t xml:space="preserve">democratize real estate </w:t>
      </w:r>
      <w:r w:rsidR="00263C74" w:rsidRPr="00023968">
        <w:rPr>
          <w:rFonts w:ascii="Times New Roman" w:hAnsi="Times New Roman" w:cs="Times New Roman"/>
        </w:rPr>
        <w:t>information</w:t>
      </w:r>
      <w:r w:rsidR="001D34B4" w:rsidRPr="00023968">
        <w:rPr>
          <w:rFonts w:ascii="Times New Roman" w:hAnsi="Times New Roman" w:cs="Times New Roman"/>
        </w:rPr>
        <w:t xml:space="preserve"> and </w:t>
      </w:r>
      <w:r w:rsidR="00144ED6">
        <w:rPr>
          <w:rFonts w:ascii="Times New Roman" w:hAnsi="Times New Roman" w:cs="Times New Roman"/>
        </w:rPr>
        <w:t xml:space="preserve">establish a new process to </w:t>
      </w:r>
      <w:r w:rsidR="00960AD1">
        <w:rPr>
          <w:rFonts w:ascii="Times New Roman" w:hAnsi="Times New Roman" w:cs="Times New Roman"/>
        </w:rPr>
        <w:t>transact real estate</w:t>
      </w:r>
      <w:r w:rsidR="001D34B4" w:rsidRPr="00023968">
        <w:rPr>
          <w:rFonts w:ascii="Times New Roman" w:hAnsi="Times New Roman" w:cs="Times New Roman"/>
        </w:rPr>
        <w:t>.</w:t>
      </w:r>
      <w:r w:rsidR="00F62416" w:rsidRPr="00023968">
        <w:rPr>
          <w:rFonts w:ascii="Times New Roman" w:hAnsi="Times New Roman" w:cs="Times New Roman"/>
        </w:rPr>
        <w:t xml:space="preserve"> Using </w:t>
      </w:r>
      <w:r w:rsidR="00797942">
        <w:rPr>
          <w:rFonts w:ascii="Times New Roman" w:hAnsi="Times New Roman" w:cs="Times New Roman"/>
        </w:rPr>
        <w:t>Ethereum</w:t>
      </w:r>
      <w:r w:rsidR="00531F70">
        <w:rPr>
          <w:rFonts w:ascii="Times New Roman" w:hAnsi="Times New Roman" w:cs="Times New Roman"/>
        </w:rPr>
        <w:t xml:space="preserve"> and </w:t>
      </w:r>
      <w:r w:rsidR="001D34B4" w:rsidRPr="00023968">
        <w:rPr>
          <w:rFonts w:ascii="Times New Roman" w:hAnsi="Times New Roman" w:cs="Times New Roman"/>
        </w:rPr>
        <w:t>IPFS</w:t>
      </w:r>
      <w:r w:rsidR="00797942">
        <w:rPr>
          <w:rFonts w:ascii="Times New Roman" w:hAnsi="Times New Roman" w:cs="Times New Roman"/>
        </w:rPr>
        <w:t>/Swarm</w:t>
      </w:r>
      <w:r w:rsidR="001D34B4" w:rsidRPr="00023968">
        <w:rPr>
          <w:rFonts w:ascii="Times New Roman" w:hAnsi="Times New Roman" w:cs="Times New Roman"/>
        </w:rPr>
        <w:t xml:space="preserve">, Rex will </w:t>
      </w:r>
      <w:r w:rsidR="00263C74" w:rsidRPr="00023968">
        <w:rPr>
          <w:rFonts w:ascii="Times New Roman" w:hAnsi="Times New Roman" w:cs="Times New Roman"/>
        </w:rPr>
        <w:t xml:space="preserve">provide a </w:t>
      </w:r>
      <w:r w:rsidR="00C9186B">
        <w:rPr>
          <w:rFonts w:ascii="Times New Roman" w:hAnsi="Times New Roman" w:cs="Times New Roman"/>
        </w:rPr>
        <w:t>cheap</w:t>
      </w:r>
      <w:r w:rsidR="00144ED6">
        <w:rPr>
          <w:rFonts w:ascii="Times New Roman" w:hAnsi="Times New Roman" w:cs="Times New Roman"/>
        </w:rPr>
        <w:t>,</w:t>
      </w:r>
      <w:r w:rsidR="00C9186B">
        <w:rPr>
          <w:rFonts w:ascii="Times New Roman" w:hAnsi="Times New Roman" w:cs="Times New Roman"/>
        </w:rPr>
        <w:t xml:space="preserve"> reliable means for listing and </w:t>
      </w:r>
      <w:r w:rsidR="00263C74" w:rsidRPr="00023968">
        <w:rPr>
          <w:rFonts w:ascii="Times New Roman" w:hAnsi="Times New Roman" w:cs="Times New Roman"/>
        </w:rPr>
        <w:t>transacting real estate</w:t>
      </w:r>
      <w:r w:rsidR="00144ED6">
        <w:rPr>
          <w:rFonts w:ascii="Times New Roman" w:hAnsi="Times New Roman" w:cs="Times New Roman"/>
        </w:rPr>
        <w:t xml:space="preserve"> </w:t>
      </w:r>
      <w:r w:rsidR="00D836F7">
        <w:rPr>
          <w:rFonts w:ascii="Times New Roman" w:hAnsi="Times New Roman" w:cs="Times New Roman"/>
        </w:rPr>
        <w:t>worldwide</w:t>
      </w:r>
      <w:r w:rsidR="00263C74" w:rsidRPr="00023968">
        <w:rPr>
          <w:rFonts w:ascii="Times New Roman" w:hAnsi="Times New Roman" w:cs="Times New Roman"/>
        </w:rPr>
        <w:t xml:space="preserve">. </w:t>
      </w:r>
    </w:p>
    <w:p w14:paraId="5EB02A3E" w14:textId="77777777" w:rsidR="0039779B" w:rsidRDefault="0039779B" w:rsidP="000465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F24FF8" wp14:editId="01F27E71">
            <wp:extent cx="5481320" cy="4088765"/>
            <wp:effectExtent l="0" t="0" r="0" b="0"/>
            <wp:docPr id="2" name="Picture 2" descr="Macintosh HD:Users:stephenking:Desktop:Technology Businesses:REX:Darwings:REX M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tephenking:Desktop:Technology Businesses:REX:Darwings:REX ML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171FA" w14:textId="77777777" w:rsidR="0039779B" w:rsidRPr="00023968" w:rsidRDefault="0039779B" w:rsidP="00046530">
      <w:pPr>
        <w:rPr>
          <w:rFonts w:ascii="Times New Roman" w:hAnsi="Times New Roman" w:cs="Times New Roman"/>
        </w:rPr>
      </w:pPr>
    </w:p>
    <w:p w14:paraId="7A8E5B69" w14:textId="77777777" w:rsidR="00023968" w:rsidRPr="00023968" w:rsidRDefault="00023968" w:rsidP="00046530">
      <w:pPr>
        <w:rPr>
          <w:rFonts w:ascii="Times New Roman" w:hAnsi="Times New Roman" w:cs="Times New Roman"/>
        </w:rPr>
      </w:pPr>
    </w:p>
    <w:p w14:paraId="4255B1F2" w14:textId="77777777" w:rsidR="00023968" w:rsidRPr="00023968" w:rsidRDefault="00023968" w:rsidP="00046530">
      <w:pPr>
        <w:rPr>
          <w:rFonts w:ascii="Times New Roman" w:hAnsi="Times New Roman" w:cs="Times New Roman"/>
          <w:b/>
        </w:rPr>
      </w:pPr>
      <w:r w:rsidRPr="00023968">
        <w:rPr>
          <w:rFonts w:ascii="Times New Roman" w:hAnsi="Times New Roman" w:cs="Times New Roman"/>
          <w:b/>
        </w:rPr>
        <w:t>Team</w:t>
      </w:r>
    </w:p>
    <w:p w14:paraId="6C9872D8" w14:textId="77777777" w:rsidR="00023968" w:rsidRPr="00023968" w:rsidRDefault="00023968" w:rsidP="00046530">
      <w:pPr>
        <w:rPr>
          <w:rFonts w:ascii="Times New Roman" w:hAnsi="Times New Roman" w:cs="Times New Roman"/>
          <w:b/>
        </w:rPr>
      </w:pPr>
    </w:p>
    <w:p w14:paraId="2F7AB1D2" w14:textId="77777777" w:rsidR="00023968" w:rsidRPr="00023968" w:rsidRDefault="00023968" w:rsidP="00023968">
      <w:pPr>
        <w:spacing w:after="240" w:line="343" w:lineRule="atLeast"/>
        <w:rPr>
          <w:rFonts w:ascii="Times New Roman" w:hAnsi="Times New Roman" w:cs="Times New Roman"/>
        </w:rPr>
      </w:pPr>
      <w:r w:rsidRPr="00023968">
        <w:rPr>
          <w:rFonts w:ascii="Times New Roman" w:hAnsi="Times New Roman" w:cs="Times New Roman"/>
        </w:rPr>
        <w:t>Stephen King</w:t>
      </w:r>
    </w:p>
    <w:p w14:paraId="110487C1" w14:textId="77777777" w:rsidR="00023968" w:rsidRPr="00023968" w:rsidRDefault="00023968" w:rsidP="00023968">
      <w:pPr>
        <w:spacing w:after="240" w:line="343" w:lineRule="atLeast"/>
        <w:rPr>
          <w:rFonts w:ascii="Times New Roman" w:hAnsi="Times New Roman" w:cs="Times New Roman"/>
        </w:rPr>
      </w:pPr>
      <w:r w:rsidRPr="00023968">
        <w:rPr>
          <w:rFonts w:ascii="Times New Roman" w:hAnsi="Times New Roman" w:cs="Times New Roman"/>
        </w:rPr>
        <w:t>Stephen is an entrepreneur with a focus in commercial real estate and blockchain technology. Since 2013, Stephen has lead King Realty Group in Princeton, New Jersey and participated in over forty-five million dollars in real estate transactions. Stephen is the founder of Princeton Ethereum Meetup.</w:t>
      </w:r>
    </w:p>
    <w:p w14:paraId="75D8AF02" w14:textId="77777777" w:rsidR="00023968" w:rsidRPr="00023968" w:rsidRDefault="00023968" w:rsidP="00023968">
      <w:pPr>
        <w:spacing w:after="240" w:line="343" w:lineRule="atLeast"/>
        <w:rPr>
          <w:rFonts w:ascii="Times New Roman" w:hAnsi="Times New Roman" w:cs="Times New Roman"/>
        </w:rPr>
      </w:pPr>
      <w:r w:rsidRPr="00023968">
        <w:rPr>
          <w:rFonts w:ascii="Times New Roman" w:hAnsi="Times New Roman" w:cs="Times New Roman"/>
        </w:rPr>
        <w:t>Russell McLernon</w:t>
      </w:r>
    </w:p>
    <w:p w14:paraId="14BECCE6" w14:textId="77777777" w:rsidR="00263C74" w:rsidRPr="00023968" w:rsidRDefault="00023968" w:rsidP="00023968">
      <w:pPr>
        <w:spacing w:after="240" w:line="343" w:lineRule="atLeast"/>
        <w:rPr>
          <w:rFonts w:ascii="Times New Roman" w:hAnsi="Times New Roman" w:cs="Times New Roman"/>
        </w:rPr>
      </w:pPr>
      <w:r w:rsidRPr="00023968">
        <w:rPr>
          <w:rFonts w:ascii="Times New Roman" w:hAnsi="Times New Roman" w:cs="Times New Roman"/>
        </w:rPr>
        <w:t>Russell is the technology strategist. He brings over 15 years of experience in enterprise software development and over 7 years in blockchain related development and projects. Although acutely technical, he has an innate ability to quickly decipher user needs. There's no software development or integration challenge he can't handle.</w:t>
      </w:r>
    </w:p>
    <w:p w14:paraId="76C7600E" w14:textId="77777777" w:rsidR="00046530" w:rsidRPr="00023968" w:rsidRDefault="00263C74" w:rsidP="00046530">
      <w:pPr>
        <w:rPr>
          <w:rFonts w:ascii="Times New Roman" w:hAnsi="Times New Roman" w:cs="Times New Roman"/>
          <w:b/>
        </w:rPr>
      </w:pPr>
      <w:r w:rsidRPr="00023968">
        <w:rPr>
          <w:rFonts w:ascii="Times New Roman" w:hAnsi="Times New Roman" w:cs="Times New Roman"/>
          <w:b/>
        </w:rPr>
        <w:t xml:space="preserve">Executive Summary </w:t>
      </w:r>
    </w:p>
    <w:p w14:paraId="59BCE462" w14:textId="77777777" w:rsidR="000B391F" w:rsidRPr="00023968" w:rsidRDefault="000B391F" w:rsidP="00046530">
      <w:pPr>
        <w:rPr>
          <w:rFonts w:ascii="Times New Roman" w:hAnsi="Times New Roman" w:cs="Times New Roman"/>
        </w:rPr>
      </w:pPr>
    </w:p>
    <w:p w14:paraId="3E9261A3" w14:textId="77777777" w:rsidR="000B391F" w:rsidRDefault="000B391F" w:rsidP="000B391F">
      <w:pPr>
        <w:rPr>
          <w:rFonts w:ascii="Times New Roman" w:eastAsia="Times New Roman" w:hAnsi="Times New Roman" w:cs="Times New Roman"/>
          <w:shd w:val="clear" w:color="auto" w:fill="FFFFFF"/>
        </w:rPr>
      </w:pPr>
      <w:r w:rsidRPr="00023968">
        <w:rPr>
          <w:rFonts w:ascii="Times New Roman" w:eastAsia="Times New Roman" w:hAnsi="Times New Roman" w:cs="Times New Roman"/>
          <w:shd w:val="clear" w:color="auto" w:fill="FFFFFF"/>
        </w:rPr>
        <w:t xml:space="preserve">Traditionally, obtaining reliable property information and </w:t>
      </w:r>
      <w:r w:rsidR="00D54F03">
        <w:rPr>
          <w:rFonts w:ascii="Times New Roman" w:eastAsia="Times New Roman" w:hAnsi="Times New Roman" w:cs="Times New Roman"/>
          <w:shd w:val="clear" w:color="auto" w:fill="FFFFFF"/>
        </w:rPr>
        <w:t>conducting efficient real estate transactions</w:t>
      </w:r>
      <w:r w:rsidRPr="00023968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531F70">
        <w:rPr>
          <w:rFonts w:ascii="Times New Roman" w:eastAsia="Times New Roman" w:hAnsi="Times New Roman" w:cs="Times New Roman"/>
          <w:shd w:val="clear" w:color="auto" w:fill="FFFFFF"/>
        </w:rPr>
        <w:t>has been</w:t>
      </w:r>
      <w:r w:rsidRPr="00023968">
        <w:rPr>
          <w:rFonts w:ascii="Times New Roman" w:eastAsia="Times New Roman" w:hAnsi="Times New Roman" w:cs="Times New Roman"/>
          <w:shd w:val="clear" w:color="auto" w:fill="FFFFFF"/>
        </w:rPr>
        <w:t xml:space="preserve"> difficult. Today, with the advances in technology, data has become much easier to ascer</w:t>
      </w:r>
      <w:r w:rsidR="00D836F7">
        <w:rPr>
          <w:rFonts w:ascii="Times New Roman" w:eastAsia="Times New Roman" w:hAnsi="Times New Roman" w:cs="Times New Roman"/>
          <w:shd w:val="clear" w:color="auto" w:fill="FFFFFF"/>
        </w:rPr>
        <w:t>tain. However</w:t>
      </w:r>
      <w:r w:rsidR="00531F70">
        <w:rPr>
          <w:rFonts w:ascii="Times New Roman" w:eastAsia="Times New Roman" w:hAnsi="Times New Roman" w:cs="Times New Roman"/>
          <w:shd w:val="clear" w:color="auto" w:fill="FFFFFF"/>
        </w:rPr>
        <w:t>,</w:t>
      </w:r>
      <w:r w:rsidRPr="00023968">
        <w:rPr>
          <w:rFonts w:ascii="Times New Roman" w:eastAsia="Times New Roman" w:hAnsi="Times New Roman" w:cs="Times New Roman"/>
          <w:shd w:val="clear" w:color="auto" w:fill="FFFFFF"/>
        </w:rPr>
        <w:t xml:space="preserve"> the data has become controlled, manipulated</w:t>
      </w:r>
      <w:r w:rsidR="00531F70">
        <w:rPr>
          <w:rFonts w:ascii="Times New Roman" w:eastAsia="Times New Roman" w:hAnsi="Times New Roman" w:cs="Times New Roman"/>
          <w:shd w:val="clear" w:color="auto" w:fill="FFFFFF"/>
        </w:rPr>
        <w:t>,</w:t>
      </w:r>
      <w:r w:rsidRPr="00023968">
        <w:rPr>
          <w:rFonts w:ascii="Times New Roman" w:eastAsia="Times New Roman" w:hAnsi="Times New Roman" w:cs="Times New Roman"/>
          <w:shd w:val="clear" w:color="auto" w:fill="FFFFFF"/>
        </w:rPr>
        <w:t xml:space="preserve"> and governed by centralized organizations resulting in exorbitant transaction and listing fees. </w:t>
      </w:r>
      <w:r w:rsidR="009423E2">
        <w:rPr>
          <w:rFonts w:ascii="Times New Roman" w:eastAsia="Times New Roman" w:hAnsi="Times New Roman" w:cs="Times New Roman"/>
          <w:shd w:val="clear" w:color="auto" w:fill="FFFFFF"/>
        </w:rPr>
        <w:t xml:space="preserve">Additionally, the transaction process can take 6-12 months and cost tens of thousands of dollars. </w:t>
      </w:r>
      <w:r w:rsidRPr="00023968">
        <w:rPr>
          <w:rFonts w:ascii="Times New Roman" w:eastAsia="Times New Roman" w:hAnsi="Times New Roman" w:cs="Times New Roman"/>
          <w:shd w:val="clear" w:color="auto" w:fill="FFFFFF"/>
        </w:rPr>
        <w:t xml:space="preserve">With recent advances in </w:t>
      </w:r>
      <w:r w:rsidR="00797942">
        <w:rPr>
          <w:rFonts w:ascii="Times New Roman" w:eastAsia="Times New Roman" w:hAnsi="Times New Roman" w:cs="Times New Roman"/>
          <w:shd w:val="clear" w:color="auto" w:fill="FFFFFF"/>
        </w:rPr>
        <w:t>data distribution</w:t>
      </w:r>
      <w:r w:rsidRPr="00023968">
        <w:rPr>
          <w:rFonts w:ascii="Times New Roman" w:eastAsia="Times New Roman" w:hAnsi="Times New Roman" w:cs="Times New Roman"/>
          <w:shd w:val="clear" w:color="auto" w:fill="FFFFFF"/>
        </w:rPr>
        <w:t xml:space="preserve"> and blockchain technology, Rex recognizes the opportunity to streamline the transaction process and provide an inexpensive means to disseminate </w:t>
      </w:r>
      <w:r w:rsidR="00797942">
        <w:rPr>
          <w:rFonts w:ascii="Times New Roman" w:eastAsia="Times New Roman" w:hAnsi="Times New Roman" w:cs="Times New Roman"/>
          <w:shd w:val="clear" w:color="auto" w:fill="FFFFFF"/>
        </w:rPr>
        <w:t>real estate</w:t>
      </w:r>
      <w:r w:rsidRPr="00023968">
        <w:rPr>
          <w:rFonts w:ascii="Times New Roman" w:eastAsia="Times New Roman" w:hAnsi="Times New Roman" w:cs="Times New Roman"/>
          <w:shd w:val="clear" w:color="auto" w:fill="FFFFFF"/>
        </w:rPr>
        <w:t xml:space="preserve"> information. The result will be low transaction costs and a means for users to </w:t>
      </w:r>
      <w:r w:rsidR="00531F70">
        <w:rPr>
          <w:rFonts w:ascii="Times New Roman" w:eastAsia="Times New Roman" w:hAnsi="Times New Roman" w:cs="Times New Roman"/>
          <w:shd w:val="clear" w:color="auto" w:fill="FFFFFF"/>
        </w:rPr>
        <w:t xml:space="preserve">virtually </w:t>
      </w:r>
      <w:r w:rsidR="00797942">
        <w:rPr>
          <w:rFonts w:ascii="Times New Roman" w:eastAsia="Times New Roman" w:hAnsi="Times New Roman" w:cs="Times New Roman"/>
          <w:shd w:val="clear" w:color="auto" w:fill="FFFFFF"/>
        </w:rPr>
        <w:t>obtain</w:t>
      </w:r>
      <w:r w:rsidRPr="00023968">
        <w:rPr>
          <w:rFonts w:ascii="Times New Roman" w:eastAsia="Times New Roman" w:hAnsi="Times New Roman" w:cs="Times New Roman"/>
          <w:shd w:val="clear" w:color="auto" w:fill="FFFFFF"/>
        </w:rPr>
        <w:t xml:space="preserve"> property information for free.</w:t>
      </w:r>
    </w:p>
    <w:p w14:paraId="10B8827C" w14:textId="77777777" w:rsidR="00D836F7" w:rsidRPr="00023968" w:rsidRDefault="00D836F7" w:rsidP="000B391F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1172817A" w14:textId="77777777" w:rsidR="009F2422" w:rsidRPr="00023968" w:rsidRDefault="009F2422" w:rsidP="000B391F">
      <w:pPr>
        <w:rPr>
          <w:rFonts w:ascii="Times New Roman" w:eastAsia="Times New Roman" w:hAnsi="Times New Roman" w:cs="Times New Roman"/>
          <w:u w:val="single"/>
          <w:shd w:val="clear" w:color="auto" w:fill="FFFFFF"/>
        </w:rPr>
      </w:pPr>
    </w:p>
    <w:p w14:paraId="70DDE229" w14:textId="77777777" w:rsidR="009F2422" w:rsidRDefault="009F2422" w:rsidP="000B391F">
      <w:pPr>
        <w:rPr>
          <w:rFonts w:ascii="Times New Roman" w:eastAsia="Times New Roman" w:hAnsi="Times New Roman" w:cs="Times New Roman"/>
          <w:b/>
          <w:u w:val="single"/>
          <w:shd w:val="clear" w:color="auto" w:fill="FFFFFF"/>
        </w:rPr>
      </w:pPr>
      <w:r w:rsidRPr="00023968">
        <w:rPr>
          <w:rFonts w:ascii="Times New Roman" w:eastAsia="Times New Roman" w:hAnsi="Times New Roman" w:cs="Times New Roman"/>
          <w:b/>
          <w:u w:val="single"/>
          <w:shd w:val="clear" w:color="auto" w:fill="FFFFFF"/>
        </w:rPr>
        <w:t>Detailed Summary</w:t>
      </w:r>
    </w:p>
    <w:p w14:paraId="0B3A2B9E" w14:textId="77777777" w:rsidR="00C9186B" w:rsidRDefault="00C9186B" w:rsidP="000B391F">
      <w:pPr>
        <w:rPr>
          <w:rFonts w:ascii="Times New Roman" w:eastAsia="Times New Roman" w:hAnsi="Times New Roman" w:cs="Times New Roman"/>
          <w:b/>
          <w:u w:val="single"/>
          <w:shd w:val="clear" w:color="auto" w:fill="FFFFFF"/>
        </w:rPr>
      </w:pPr>
    </w:p>
    <w:p w14:paraId="51A81574" w14:textId="77777777" w:rsidR="00C9186B" w:rsidRPr="00C9186B" w:rsidRDefault="00C9186B" w:rsidP="000B391F">
      <w:pPr>
        <w:rPr>
          <w:rFonts w:ascii="Times New Roman" w:eastAsia="Times New Roman" w:hAnsi="Times New Roman" w:cs="Times New Roman"/>
          <w:shd w:val="clear" w:color="auto" w:fill="FFFFFF"/>
        </w:rPr>
      </w:pPr>
      <w:r w:rsidRPr="00C9186B">
        <w:rPr>
          <w:rFonts w:ascii="Times New Roman" w:eastAsia="Times New Roman" w:hAnsi="Times New Roman" w:cs="Times New Roman"/>
          <w:shd w:val="clear" w:color="auto" w:fill="FFFFFF"/>
        </w:rPr>
        <w:t>Rex will roll out in two phases</w:t>
      </w:r>
      <w:r>
        <w:rPr>
          <w:rFonts w:ascii="Times New Roman" w:eastAsia="Times New Roman" w:hAnsi="Times New Roman" w:cs="Times New Roman"/>
          <w:shd w:val="clear" w:color="auto" w:fill="FFFFFF"/>
        </w:rPr>
        <w:t>: Phase I (</w:t>
      </w:r>
      <w:r w:rsidR="00B2430F">
        <w:rPr>
          <w:rFonts w:ascii="Times New Roman" w:eastAsia="Times New Roman" w:hAnsi="Times New Roman" w:cs="Times New Roman"/>
          <w:shd w:val="clear" w:color="auto" w:fill="FFFFFF"/>
        </w:rPr>
        <w:t xml:space="preserve">a </w:t>
      </w:r>
      <w:r>
        <w:rPr>
          <w:rFonts w:ascii="Times New Roman" w:eastAsia="Times New Roman" w:hAnsi="Times New Roman" w:cs="Times New Roman"/>
          <w:shd w:val="clear" w:color="auto" w:fill="FFFFFF"/>
        </w:rPr>
        <w:t>decentralized</w:t>
      </w:r>
      <w:r w:rsidR="00D54F03">
        <w:rPr>
          <w:rFonts w:ascii="Times New Roman" w:eastAsia="Times New Roman" w:hAnsi="Times New Roman" w:cs="Times New Roman"/>
          <w:shd w:val="clear" w:color="auto" w:fill="FFFFFF"/>
        </w:rPr>
        <w:t xml:space="preserve">, global </w:t>
      </w:r>
      <w:r>
        <w:rPr>
          <w:rFonts w:ascii="Times New Roman" w:eastAsia="Times New Roman" w:hAnsi="Times New Roman" w:cs="Times New Roman"/>
          <w:shd w:val="clear" w:color="auto" w:fill="FFFFFF"/>
        </w:rPr>
        <w:t>M</w:t>
      </w:r>
      <w:r w:rsidR="00B2430F">
        <w:rPr>
          <w:rFonts w:ascii="Times New Roman" w:eastAsia="Times New Roman" w:hAnsi="Times New Roman" w:cs="Times New Roman"/>
          <w:shd w:val="clear" w:color="auto" w:fill="FFFFFF"/>
        </w:rPr>
        <w:t xml:space="preserve">ultiple </w:t>
      </w:r>
      <w:r>
        <w:rPr>
          <w:rFonts w:ascii="Times New Roman" w:eastAsia="Times New Roman" w:hAnsi="Times New Roman" w:cs="Times New Roman"/>
          <w:shd w:val="clear" w:color="auto" w:fill="FFFFFF"/>
        </w:rPr>
        <w:t>L</w:t>
      </w:r>
      <w:r w:rsidR="00B2430F">
        <w:rPr>
          <w:rFonts w:ascii="Times New Roman" w:eastAsia="Times New Roman" w:hAnsi="Times New Roman" w:cs="Times New Roman"/>
          <w:shd w:val="clear" w:color="auto" w:fill="FFFFFF"/>
        </w:rPr>
        <w:t xml:space="preserve">isting </w:t>
      </w:r>
      <w:r>
        <w:rPr>
          <w:rFonts w:ascii="Times New Roman" w:eastAsia="Times New Roman" w:hAnsi="Times New Roman" w:cs="Times New Roman"/>
          <w:shd w:val="clear" w:color="auto" w:fill="FFFFFF"/>
        </w:rPr>
        <w:t>S</w:t>
      </w:r>
      <w:r w:rsidR="00B2430F">
        <w:rPr>
          <w:rFonts w:ascii="Times New Roman" w:eastAsia="Times New Roman" w:hAnsi="Times New Roman" w:cs="Times New Roman"/>
          <w:shd w:val="clear" w:color="auto" w:fill="FFFFFF"/>
        </w:rPr>
        <w:t>ervice</w:t>
      </w:r>
      <w:r w:rsidR="00024B35">
        <w:rPr>
          <w:rFonts w:ascii="Times New Roman" w:eastAsia="Times New Roman" w:hAnsi="Times New Roman" w:cs="Times New Roman"/>
          <w:shd w:val="clear" w:color="auto" w:fill="FFFFFF"/>
        </w:rPr>
        <w:t xml:space="preserve"> “MLS”</w:t>
      </w:r>
      <w:r>
        <w:rPr>
          <w:rFonts w:ascii="Times New Roman" w:eastAsia="Times New Roman" w:hAnsi="Times New Roman" w:cs="Times New Roman"/>
          <w:shd w:val="clear" w:color="auto" w:fill="FFFFFF"/>
        </w:rPr>
        <w:t>) and Phase II (the implementation of smart contracts</w:t>
      </w:r>
      <w:r w:rsidR="00B2430F">
        <w:rPr>
          <w:rFonts w:ascii="Times New Roman" w:eastAsia="Times New Roman" w:hAnsi="Times New Roman" w:cs="Times New Roman"/>
          <w:shd w:val="clear" w:color="auto" w:fill="FFFFFF"/>
        </w:rPr>
        <w:t xml:space="preserve"> for real estate related transactions</w:t>
      </w:r>
      <w:r>
        <w:rPr>
          <w:rFonts w:ascii="Times New Roman" w:eastAsia="Times New Roman" w:hAnsi="Times New Roman" w:cs="Times New Roman"/>
          <w:shd w:val="clear" w:color="auto" w:fill="FFFFFF"/>
        </w:rPr>
        <w:t>)</w:t>
      </w:r>
      <w:r w:rsidR="00531F70"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14:paraId="384BE0CD" w14:textId="77777777" w:rsidR="009F2422" w:rsidRPr="00023968" w:rsidRDefault="009F2422" w:rsidP="000B391F">
      <w:pPr>
        <w:rPr>
          <w:rFonts w:ascii="Times New Roman" w:eastAsia="Times New Roman" w:hAnsi="Times New Roman" w:cs="Times New Roman"/>
          <w:b/>
          <w:u w:val="single"/>
          <w:shd w:val="clear" w:color="auto" w:fill="FFFFFF"/>
        </w:rPr>
      </w:pPr>
    </w:p>
    <w:p w14:paraId="51FBF442" w14:textId="77777777" w:rsidR="009F2422" w:rsidRDefault="009F2422" w:rsidP="000B391F">
      <w:pPr>
        <w:rPr>
          <w:rFonts w:ascii="Times New Roman" w:eastAsia="Times New Roman" w:hAnsi="Times New Roman" w:cs="Times New Roman"/>
          <w:shd w:val="clear" w:color="auto" w:fill="FFFFFF"/>
        </w:rPr>
      </w:pPr>
      <w:r w:rsidRPr="00023968">
        <w:rPr>
          <w:rFonts w:ascii="Times New Roman" w:eastAsia="Times New Roman" w:hAnsi="Times New Roman" w:cs="Times New Roman"/>
          <w:shd w:val="clear" w:color="auto" w:fill="FFFFFF"/>
        </w:rPr>
        <w:t>Background for two phase release:</w:t>
      </w:r>
    </w:p>
    <w:p w14:paraId="49D6755F" w14:textId="77777777" w:rsidR="00797942" w:rsidRDefault="00797942" w:rsidP="000B391F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43619ED8" w14:textId="77777777" w:rsidR="00797942" w:rsidRDefault="009423E2" w:rsidP="000B391F">
      <w:pPr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The protocols being developed by the Ethereum Foundation, IPFS</w:t>
      </w:r>
      <w:r w:rsidR="00531F70">
        <w:rPr>
          <w:rFonts w:ascii="Times New Roman" w:eastAsia="Times New Roman" w:hAnsi="Times New Roman" w:cs="Times New Roman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and Swarm are new technologies. </w:t>
      </w:r>
      <w:r w:rsidR="00797942">
        <w:rPr>
          <w:rFonts w:ascii="Times New Roman" w:eastAsia="Times New Roman" w:hAnsi="Times New Roman" w:cs="Times New Roman"/>
          <w:shd w:val="clear" w:color="auto" w:fill="FFFFFF"/>
        </w:rPr>
        <w:t xml:space="preserve">Like any new technology, 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it will take time for the infrastructure and mainstream audience to develop. </w:t>
      </w:r>
      <w:r w:rsidR="00797942">
        <w:rPr>
          <w:rFonts w:ascii="Times New Roman" w:eastAsia="Times New Roman" w:hAnsi="Times New Roman" w:cs="Times New Roman"/>
          <w:shd w:val="clear" w:color="auto" w:fill="FFFFFF"/>
        </w:rPr>
        <w:t xml:space="preserve">We see the progression much like </w:t>
      </w:r>
      <w:r w:rsidR="00531F70">
        <w:rPr>
          <w:rFonts w:ascii="Times New Roman" w:eastAsia="Times New Roman" w:hAnsi="Times New Roman" w:cs="Times New Roman"/>
          <w:shd w:val="clear" w:color="auto" w:fill="FFFFFF"/>
        </w:rPr>
        <w:t xml:space="preserve">that of </w:t>
      </w:r>
      <w:r w:rsidR="00797942">
        <w:rPr>
          <w:rFonts w:ascii="Times New Roman" w:eastAsia="Times New Roman" w:hAnsi="Times New Roman" w:cs="Times New Roman"/>
          <w:shd w:val="clear" w:color="auto" w:fill="FFFFFF"/>
        </w:rPr>
        <w:t>Netf</w:t>
      </w:r>
      <w:r w:rsidR="00727845">
        <w:rPr>
          <w:rFonts w:ascii="Times New Roman" w:eastAsia="Times New Roman" w:hAnsi="Times New Roman" w:cs="Times New Roman"/>
          <w:shd w:val="clear" w:color="auto" w:fill="FFFFFF"/>
        </w:rPr>
        <w:t>l</w:t>
      </w:r>
      <w:r w:rsidR="00797942">
        <w:rPr>
          <w:rFonts w:ascii="Times New Roman" w:eastAsia="Times New Roman" w:hAnsi="Times New Roman" w:cs="Times New Roman"/>
          <w:shd w:val="clear" w:color="auto" w:fill="FFFFFF"/>
        </w:rPr>
        <w:t>ix:</w:t>
      </w:r>
    </w:p>
    <w:p w14:paraId="13179C70" w14:textId="77777777" w:rsidR="00C9186B" w:rsidRPr="00023968" w:rsidRDefault="00C9186B" w:rsidP="000B391F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0BD9319C" w14:textId="77777777" w:rsidR="009F2422" w:rsidRPr="00023968" w:rsidRDefault="009F2422" w:rsidP="009F2422">
      <w:pPr>
        <w:spacing w:after="240" w:line="343" w:lineRule="atLeast"/>
        <w:rPr>
          <w:rFonts w:ascii="Times New Roman" w:hAnsi="Times New Roman" w:cs="Times New Roman"/>
        </w:rPr>
      </w:pPr>
      <w:r w:rsidRPr="00023968">
        <w:rPr>
          <w:rFonts w:ascii="Times New Roman" w:hAnsi="Times New Roman" w:cs="Times New Roman"/>
        </w:rPr>
        <w:t>Reed Hastings built Netflix with the idea of streamlining the way consumers view content. Using Hastings</w:t>
      </w:r>
      <w:r w:rsidR="00531F70">
        <w:rPr>
          <w:rFonts w:ascii="Times New Roman" w:hAnsi="Times New Roman" w:cs="Times New Roman"/>
        </w:rPr>
        <w:t>’</w:t>
      </w:r>
      <w:r w:rsidRPr="00023968">
        <w:rPr>
          <w:rFonts w:ascii="Times New Roman" w:hAnsi="Times New Roman" w:cs="Times New Roman"/>
        </w:rPr>
        <w:t xml:space="preserve"> platform, consumers could rent a video online to avoid the inconveniences associated with traditional retail </w:t>
      </w:r>
      <w:r w:rsidR="00531F70">
        <w:rPr>
          <w:rFonts w:ascii="Times New Roman" w:hAnsi="Times New Roman" w:cs="Times New Roman"/>
        </w:rPr>
        <w:t xml:space="preserve">rentals </w:t>
      </w:r>
      <w:r w:rsidRPr="00023968">
        <w:rPr>
          <w:rFonts w:ascii="Times New Roman" w:hAnsi="Times New Roman" w:cs="Times New Roman"/>
        </w:rPr>
        <w:t>(time, travel, and late fees). The value of Netflix was created through the maturity of digital technology and the comfort of paying/obtaining content via the internet. Netflix capitalized on both opportunities</w:t>
      </w:r>
      <w:r w:rsidR="00531F70">
        <w:rPr>
          <w:rFonts w:ascii="Times New Roman" w:hAnsi="Times New Roman" w:cs="Times New Roman"/>
        </w:rPr>
        <w:t>,</w:t>
      </w:r>
      <w:r w:rsidRPr="00023968">
        <w:rPr>
          <w:rFonts w:ascii="Times New Roman" w:hAnsi="Times New Roman" w:cs="Times New Roman"/>
        </w:rPr>
        <w:t xml:space="preserve"> but remained patient through the transition period. Today, Netflix is </w:t>
      </w:r>
      <w:r w:rsidR="00024B35">
        <w:rPr>
          <w:rFonts w:ascii="Times New Roman" w:hAnsi="Times New Roman" w:cs="Times New Roman"/>
        </w:rPr>
        <w:t xml:space="preserve">becoming </w:t>
      </w:r>
      <w:r w:rsidRPr="00023968">
        <w:rPr>
          <w:rFonts w:ascii="Times New Roman" w:hAnsi="Times New Roman" w:cs="Times New Roman"/>
        </w:rPr>
        <w:t>one of the largest content providers in the world.</w:t>
      </w:r>
    </w:p>
    <w:p w14:paraId="2650D4A3" w14:textId="77777777" w:rsidR="009F2422" w:rsidRPr="00023968" w:rsidRDefault="00D836F7" w:rsidP="009F2422">
      <w:pPr>
        <w:spacing w:after="240" w:line="343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Rex envisions</w:t>
      </w:r>
      <w:r w:rsidR="00531F70">
        <w:rPr>
          <w:rFonts w:ascii="Times New Roman" w:hAnsi="Times New Roman" w:cs="Times New Roman"/>
        </w:rPr>
        <w:t xml:space="preserve"> that</w:t>
      </w:r>
      <w:r>
        <w:rPr>
          <w:rFonts w:ascii="Times New Roman" w:hAnsi="Times New Roman" w:cs="Times New Roman"/>
        </w:rPr>
        <w:t xml:space="preserve"> </w:t>
      </w:r>
      <w:r w:rsidR="009F2422" w:rsidRPr="00023968">
        <w:rPr>
          <w:rFonts w:ascii="Times New Roman" w:hAnsi="Times New Roman" w:cs="Times New Roman"/>
        </w:rPr>
        <w:t>blockchain technology will take a similar path. The technology requires time to evolve and the consumer requires trust in the system.</w:t>
      </w:r>
    </w:p>
    <w:p w14:paraId="05FA3614" w14:textId="77777777" w:rsidR="009F2422" w:rsidRPr="00023968" w:rsidRDefault="009F2422" w:rsidP="000B391F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6AF94DF7" w14:textId="77777777" w:rsidR="009F2422" w:rsidRPr="00023968" w:rsidRDefault="009F2422" w:rsidP="000B391F">
      <w:pPr>
        <w:rPr>
          <w:rFonts w:ascii="Times New Roman" w:eastAsia="Times New Roman" w:hAnsi="Times New Roman" w:cs="Times New Roman"/>
          <w:b/>
          <w:shd w:val="clear" w:color="auto" w:fill="FFFFFF"/>
        </w:rPr>
      </w:pPr>
      <w:r w:rsidRPr="00023968">
        <w:rPr>
          <w:rFonts w:ascii="Times New Roman" w:eastAsia="Times New Roman" w:hAnsi="Times New Roman" w:cs="Times New Roman"/>
          <w:b/>
          <w:shd w:val="clear" w:color="auto" w:fill="FFFFFF"/>
        </w:rPr>
        <w:t>Phase I</w:t>
      </w:r>
    </w:p>
    <w:p w14:paraId="7930FF7A" w14:textId="77777777" w:rsidR="009F2422" w:rsidRPr="00023968" w:rsidRDefault="009F2422" w:rsidP="000B391F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67C5EA2C" w14:textId="77777777" w:rsidR="009F2422" w:rsidRPr="00023968" w:rsidRDefault="00126BD3" w:rsidP="009F2422">
      <w:pPr>
        <w:pStyle w:val="NormalWeb"/>
        <w:spacing w:before="0" w:beforeAutospacing="0" w:after="240" w:afterAutospacing="0" w:line="343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Phase I</w:t>
      </w:r>
      <w:r w:rsidR="00531F7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Rex will begin to tell the story of each property. </w:t>
      </w:r>
      <w:r w:rsidR="00797942">
        <w:rPr>
          <w:rFonts w:ascii="Times New Roman" w:hAnsi="Times New Roman"/>
          <w:sz w:val="24"/>
          <w:szCs w:val="24"/>
        </w:rPr>
        <w:t>Rex is building a</w:t>
      </w:r>
      <w:r w:rsidR="009F2422" w:rsidRPr="00023968">
        <w:rPr>
          <w:rFonts w:ascii="Times New Roman" w:hAnsi="Times New Roman"/>
          <w:sz w:val="24"/>
          <w:szCs w:val="24"/>
        </w:rPr>
        <w:t xml:space="preserve"> decentralized, global multiple listing service. Users can </w:t>
      </w:r>
      <w:r w:rsidR="00531F70">
        <w:rPr>
          <w:rFonts w:ascii="Times New Roman" w:hAnsi="Times New Roman"/>
          <w:sz w:val="24"/>
          <w:szCs w:val="24"/>
        </w:rPr>
        <w:t xml:space="preserve">virtually </w:t>
      </w:r>
      <w:r w:rsidR="009F2422" w:rsidRPr="00023968">
        <w:rPr>
          <w:rFonts w:ascii="Times New Roman" w:hAnsi="Times New Roman"/>
          <w:sz w:val="24"/>
          <w:szCs w:val="24"/>
        </w:rPr>
        <w:t>view/list properties for free</w:t>
      </w:r>
      <w:r w:rsidR="00531F70">
        <w:rPr>
          <w:rFonts w:ascii="Times New Roman" w:hAnsi="Times New Roman"/>
          <w:sz w:val="24"/>
          <w:szCs w:val="24"/>
        </w:rPr>
        <w:t>,</w:t>
      </w:r>
      <w:r w:rsidR="009F2422" w:rsidRPr="00023968">
        <w:rPr>
          <w:rFonts w:ascii="Times New Roman" w:hAnsi="Times New Roman"/>
          <w:sz w:val="24"/>
          <w:szCs w:val="24"/>
        </w:rPr>
        <w:t xml:space="preserve"> while becoming comfortable with cryptographic transactions.</w:t>
      </w:r>
      <w:r w:rsidR="00797942">
        <w:rPr>
          <w:rFonts w:ascii="Times New Roman" w:hAnsi="Times New Roman"/>
          <w:sz w:val="24"/>
          <w:szCs w:val="24"/>
        </w:rPr>
        <w:t xml:space="preserve"> </w:t>
      </w:r>
      <w:r w:rsidR="00AF7EF0">
        <w:rPr>
          <w:rFonts w:ascii="Times New Roman" w:hAnsi="Times New Roman"/>
          <w:sz w:val="24"/>
          <w:szCs w:val="24"/>
        </w:rPr>
        <w:t>The accumulation of data/public transactions will begin to prepare the platform for Phase II</w:t>
      </w:r>
      <w:r>
        <w:rPr>
          <w:rFonts w:ascii="Times New Roman" w:hAnsi="Times New Roman"/>
          <w:sz w:val="24"/>
          <w:szCs w:val="24"/>
        </w:rPr>
        <w:t>.</w:t>
      </w:r>
    </w:p>
    <w:p w14:paraId="2EB587C1" w14:textId="77777777" w:rsidR="009F2422" w:rsidRPr="00023968" w:rsidRDefault="009F2422" w:rsidP="009F2422">
      <w:pPr>
        <w:pStyle w:val="NormalWeb"/>
        <w:spacing w:before="0" w:beforeAutospacing="0" w:after="240" w:afterAutospacing="0" w:line="343" w:lineRule="atLeast"/>
        <w:rPr>
          <w:rFonts w:ascii="Times New Roman" w:hAnsi="Times New Roman"/>
          <w:sz w:val="24"/>
          <w:szCs w:val="24"/>
        </w:rPr>
      </w:pPr>
      <w:r w:rsidRPr="00023968">
        <w:rPr>
          <w:rStyle w:val="Strong"/>
          <w:rFonts w:ascii="Times New Roman" w:hAnsi="Times New Roman"/>
          <w:sz w:val="24"/>
          <w:szCs w:val="24"/>
        </w:rPr>
        <w:t>Phase II</w:t>
      </w:r>
    </w:p>
    <w:p w14:paraId="0525D4ED" w14:textId="77777777" w:rsidR="009F2422" w:rsidRPr="00023968" w:rsidRDefault="00797942" w:rsidP="009F2422">
      <w:pPr>
        <w:pStyle w:val="NormalWeb"/>
        <w:spacing w:before="0" w:beforeAutospacing="0" w:after="240" w:afterAutospacing="0" w:line="343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AF7EF0">
        <w:rPr>
          <w:rFonts w:ascii="Times New Roman" w:hAnsi="Times New Roman"/>
          <w:sz w:val="24"/>
          <w:szCs w:val="24"/>
        </w:rPr>
        <w:t xml:space="preserve">n Phase II Rex will tell the </w:t>
      </w:r>
      <w:r w:rsidR="00126BD3">
        <w:rPr>
          <w:rFonts w:ascii="Times New Roman" w:hAnsi="Times New Roman"/>
          <w:sz w:val="24"/>
          <w:szCs w:val="24"/>
        </w:rPr>
        <w:t>entire</w:t>
      </w:r>
      <w:r>
        <w:rPr>
          <w:rFonts w:ascii="Times New Roman" w:hAnsi="Times New Roman"/>
          <w:sz w:val="24"/>
          <w:szCs w:val="24"/>
        </w:rPr>
        <w:t xml:space="preserve"> story </w:t>
      </w:r>
      <w:r w:rsidR="00AF7EF0">
        <w:rPr>
          <w:rFonts w:ascii="Times New Roman" w:hAnsi="Times New Roman"/>
          <w:sz w:val="24"/>
          <w:szCs w:val="24"/>
        </w:rPr>
        <w:t xml:space="preserve">of each property. </w:t>
      </w:r>
      <w:del w:id="0" w:author="Stephen King" w:date="2016-05-24T17:39:00Z">
        <w:r w:rsidDel="00BF25F8">
          <w:rPr>
            <w:rFonts w:ascii="Times New Roman" w:hAnsi="Times New Roman"/>
            <w:sz w:val="24"/>
            <w:szCs w:val="24"/>
          </w:rPr>
          <w:delText>Rex will provide a convenient</w:delText>
        </w:r>
        <w:r w:rsidR="00AF7EF0" w:rsidDel="00BF25F8">
          <w:rPr>
            <w:rFonts w:ascii="Times New Roman" w:hAnsi="Times New Roman"/>
            <w:sz w:val="24"/>
            <w:szCs w:val="24"/>
          </w:rPr>
          <w:delText xml:space="preserve"> means to track</w:delText>
        </w:r>
        <w:r w:rsidDel="00BF25F8">
          <w:rPr>
            <w:rFonts w:ascii="Times New Roman" w:hAnsi="Times New Roman"/>
            <w:sz w:val="24"/>
            <w:szCs w:val="24"/>
          </w:rPr>
          <w:delText xml:space="preserve"> titl</w:delText>
        </w:r>
        <w:r w:rsidR="00AF7EF0" w:rsidDel="00BF25F8">
          <w:rPr>
            <w:rFonts w:ascii="Times New Roman" w:hAnsi="Times New Roman"/>
            <w:sz w:val="24"/>
            <w:szCs w:val="24"/>
          </w:rPr>
          <w:delText>e</w:delText>
        </w:r>
        <w:r w:rsidR="00531F70" w:rsidDel="00BF25F8">
          <w:rPr>
            <w:rFonts w:ascii="Times New Roman" w:hAnsi="Times New Roman"/>
            <w:sz w:val="24"/>
            <w:szCs w:val="24"/>
          </w:rPr>
          <w:delText xml:space="preserve"> and</w:delText>
        </w:r>
        <w:r w:rsidR="00AF7EF0" w:rsidDel="00BF25F8">
          <w:rPr>
            <w:rFonts w:ascii="Times New Roman" w:hAnsi="Times New Roman"/>
            <w:sz w:val="24"/>
            <w:szCs w:val="24"/>
          </w:rPr>
          <w:delText xml:space="preserve"> obtain tax/lien</w:delText>
        </w:r>
        <w:r w:rsidR="00126BD3" w:rsidDel="00BF25F8">
          <w:rPr>
            <w:rFonts w:ascii="Times New Roman" w:hAnsi="Times New Roman"/>
            <w:sz w:val="24"/>
            <w:szCs w:val="24"/>
          </w:rPr>
          <w:delText>/easement information</w:delText>
        </w:r>
        <w:r w:rsidR="00531F70" w:rsidDel="00BF25F8">
          <w:rPr>
            <w:rFonts w:ascii="Times New Roman" w:hAnsi="Times New Roman"/>
            <w:sz w:val="24"/>
            <w:szCs w:val="24"/>
          </w:rPr>
          <w:delText>.</w:delText>
        </w:r>
        <w:r w:rsidR="00AF7EF0" w:rsidDel="00BF25F8">
          <w:rPr>
            <w:rFonts w:ascii="Times New Roman" w:hAnsi="Times New Roman"/>
            <w:sz w:val="24"/>
            <w:szCs w:val="24"/>
          </w:rPr>
          <w:delText xml:space="preserve"> </w:delText>
        </w:r>
      </w:del>
      <w:r w:rsidR="00531F70">
        <w:rPr>
          <w:rFonts w:ascii="Times New Roman" w:hAnsi="Times New Roman"/>
          <w:sz w:val="24"/>
          <w:szCs w:val="24"/>
        </w:rPr>
        <w:t>O</w:t>
      </w:r>
      <w:r w:rsidR="00126BD3">
        <w:rPr>
          <w:rFonts w:ascii="Times New Roman" w:hAnsi="Times New Roman"/>
          <w:sz w:val="24"/>
          <w:szCs w:val="24"/>
        </w:rPr>
        <w:t>ver time</w:t>
      </w:r>
      <w:ins w:id="1" w:author="Stephen King" w:date="2016-05-24T17:39:00Z">
        <w:r w:rsidR="00BF25F8">
          <w:rPr>
            <w:rFonts w:ascii="Times New Roman" w:hAnsi="Times New Roman"/>
            <w:sz w:val="24"/>
            <w:szCs w:val="24"/>
          </w:rPr>
          <w:t>, Rex</w:t>
        </w:r>
      </w:ins>
      <w:del w:id="2" w:author="Stephen King" w:date="2016-05-24T17:39:00Z">
        <w:r w:rsidR="00126BD3" w:rsidDel="00BF25F8">
          <w:rPr>
            <w:rFonts w:ascii="Times New Roman" w:hAnsi="Times New Roman"/>
            <w:sz w:val="24"/>
            <w:szCs w:val="24"/>
          </w:rPr>
          <w:delText xml:space="preserve"> </w:delText>
        </w:r>
        <w:r w:rsidR="00531F70" w:rsidDel="00BF25F8">
          <w:rPr>
            <w:rFonts w:ascii="Times New Roman" w:hAnsi="Times New Roman"/>
            <w:sz w:val="24"/>
            <w:szCs w:val="24"/>
          </w:rPr>
          <w:delText>it</w:delText>
        </w:r>
      </w:del>
      <w:r w:rsidR="00531F70">
        <w:rPr>
          <w:rFonts w:ascii="Times New Roman" w:hAnsi="Times New Roman"/>
          <w:sz w:val="24"/>
          <w:szCs w:val="24"/>
        </w:rPr>
        <w:t xml:space="preserve"> will provide </w:t>
      </w:r>
      <w:r w:rsidR="00126BD3">
        <w:rPr>
          <w:rFonts w:ascii="Times New Roman" w:hAnsi="Times New Roman"/>
          <w:sz w:val="24"/>
          <w:szCs w:val="24"/>
        </w:rPr>
        <w:t xml:space="preserve">a comprehensible history </w:t>
      </w:r>
      <w:r w:rsidR="009423E2">
        <w:rPr>
          <w:rFonts w:ascii="Times New Roman" w:hAnsi="Times New Roman"/>
          <w:sz w:val="24"/>
          <w:szCs w:val="24"/>
        </w:rPr>
        <w:t>of each individual parcel</w:t>
      </w:r>
      <w:r w:rsidR="00AF7EF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Rex will implement the use of smart contracts </w:t>
      </w:r>
      <w:r w:rsidR="00AF7EF0">
        <w:rPr>
          <w:rFonts w:ascii="Times New Roman" w:hAnsi="Times New Roman"/>
          <w:sz w:val="24"/>
          <w:szCs w:val="24"/>
        </w:rPr>
        <w:t>through</w:t>
      </w:r>
      <w:r>
        <w:rPr>
          <w:rFonts w:ascii="Times New Roman" w:hAnsi="Times New Roman"/>
          <w:sz w:val="24"/>
          <w:szCs w:val="24"/>
        </w:rPr>
        <w:t xml:space="preserve"> escrow, title</w:t>
      </w:r>
      <w:r w:rsidR="00531F70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and identity </w:t>
      </w:r>
      <w:r w:rsidR="00AF7EF0">
        <w:rPr>
          <w:rFonts w:ascii="Times New Roman" w:hAnsi="Times New Roman"/>
          <w:sz w:val="24"/>
          <w:szCs w:val="24"/>
        </w:rPr>
        <w:t>services</w:t>
      </w:r>
      <w:r w:rsidR="00531F70">
        <w:rPr>
          <w:rFonts w:ascii="Times New Roman" w:hAnsi="Times New Roman"/>
          <w:sz w:val="24"/>
          <w:szCs w:val="24"/>
        </w:rPr>
        <w:t>,</w:t>
      </w:r>
      <w:r w:rsidR="00AF7EF0">
        <w:rPr>
          <w:rFonts w:ascii="Times New Roman" w:hAnsi="Times New Roman"/>
          <w:sz w:val="24"/>
          <w:szCs w:val="24"/>
        </w:rPr>
        <w:t xml:space="preserve"> </w:t>
      </w:r>
      <w:r w:rsidR="00126BD3">
        <w:rPr>
          <w:rFonts w:ascii="Times New Roman" w:hAnsi="Times New Roman"/>
          <w:sz w:val="24"/>
          <w:szCs w:val="24"/>
        </w:rPr>
        <w:t>while simultaneously</w:t>
      </w:r>
      <w:r w:rsidR="00AF7EF0">
        <w:rPr>
          <w:rFonts w:ascii="Times New Roman" w:hAnsi="Times New Roman"/>
          <w:sz w:val="24"/>
          <w:szCs w:val="24"/>
        </w:rPr>
        <w:t xml:space="preserve"> compiling t</w:t>
      </w:r>
      <w:r w:rsidR="00126BD3">
        <w:rPr>
          <w:rFonts w:ascii="Times New Roman" w:hAnsi="Times New Roman"/>
          <w:sz w:val="24"/>
          <w:szCs w:val="24"/>
        </w:rPr>
        <w:t>he</w:t>
      </w:r>
      <w:r w:rsidR="009423E2">
        <w:rPr>
          <w:rFonts w:ascii="Times New Roman" w:hAnsi="Times New Roman"/>
          <w:sz w:val="24"/>
          <w:szCs w:val="24"/>
        </w:rPr>
        <w:t xml:space="preserve"> data in an easy to read, trac</w:t>
      </w:r>
      <w:r w:rsidR="00531F70">
        <w:rPr>
          <w:rFonts w:ascii="Times New Roman" w:hAnsi="Times New Roman"/>
          <w:sz w:val="24"/>
          <w:szCs w:val="24"/>
        </w:rPr>
        <w:t>e</w:t>
      </w:r>
      <w:r w:rsidR="00126BD3">
        <w:rPr>
          <w:rFonts w:ascii="Times New Roman" w:hAnsi="Times New Roman"/>
          <w:sz w:val="24"/>
          <w:szCs w:val="24"/>
        </w:rPr>
        <w:t>a</w:t>
      </w:r>
      <w:r w:rsidR="00AF7EF0">
        <w:rPr>
          <w:rFonts w:ascii="Times New Roman" w:hAnsi="Times New Roman"/>
          <w:sz w:val="24"/>
          <w:szCs w:val="24"/>
        </w:rPr>
        <w:t xml:space="preserve">ble format. 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7664B76" w14:textId="77777777" w:rsidR="000B391F" w:rsidRPr="00023968" w:rsidRDefault="000B391F" w:rsidP="00046530">
      <w:pPr>
        <w:rPr>
          <w:rFonts w:ascii="Times New Roman" w:hAnsi="Times New Roman" w:cs="Times New Roman"/>
        </w:rPr>
      </w:pPr>
    </w:p>
    <w:p w14:paraId="4A69ACA8" w14:textId="77777777" w:rsidR="000B391F" w:rsidRPr="00023968" w:rsidRDefault="009F2422" w:rsidP="00046530">
      <w:pPr>
        <w:rPr>
          <w:rFonts w:ascii="Times New Roman" w:hAnsi="Times New Roman" w:cs="Times New Roman"/>
          <w:b/>
          <w:u w:val="single"/>
        </w:rPr>
      </w:pPr>
      <w:r w:rsidRPr="00023968">
        <w:rPr>
          <w:rFonts w:ascii="Times New Roman" w:hAnsi="Times New Roman" w:cs="Times New Roman"/>
          <w:b/>
          <w:u w:val="single"/>
        </w:rPr>
        <w:t xml:space="preserve">Addressable </w:t>
      </w:r>
      <w:r w:rsidR="000B391F" w:rsidRPr="00023968">
        <w:rPr>
          <w:rFonts w:ascii="Times New Roman" w:hAnsi="Times New Roman" w:cs="Times New Roman"/>
          <w:b/>
          <w:u w:val="single"/>
        </w:rPr>
        <w:t>Market</w:t>
      </w:r>
    </w:p>
    <w:p w14:paraId="53118B1D" w14:textId="77777777" w:rsidR="000B391F" w:rsidRPr="00023968" w:rsidRDefault="000B391F" w:rsidP="00046530">
      <w:pPr>
        <w:rPr>
          <w:rFonts w:ascii="Times New Roman" w:hAnsi="Times New Roman" w:cs="Times New Roman"/>
        </w:rPr>
      </w:pPr>
    </w:p>
    <w:p w14:paraId="6312A875" w14:textId="77777777" w:rsidR="006E2A6E" w:rsidRPr="00023968" w:rsidRDefault="008267AA" w:rsidP="00046530">
      <w:pPr>
        <w:rPr>
          <w:rFonts w:ascii="Times New Roman" w:hAnsi="Times New Roman" w:cs="Times New Roman"/>
        </w:rPr>
      </w:pPr>
      <w:r w:rsidRPr="00023968">
        <w:rPr>
          <w:rFonts w:ascii="Times New Roman" w:hAnsi="Times New Roman" w:cs="Times New Roman"/>
        </w:rPr>
        <w:t xml:space="preserve">In the United States, the commercial real estate </w:t>
      </w:r>
      <w:r w:rsidR="009F2422" w:rsidRPr="00023968">
        <w:rPr>
          <w:rFonts w:ascii="Times New Roman" w:hAnsi="Times New Roman" w:cs="Times New Roman"/>
        </w:rPr>
        <w:t xml:space="preserve">industry </w:t>
      </w:r>
      <w:r w:rsidRPr="00023968">
        <w:rPr>
          <w:rFonts w:ascii="Times New Roman" w:hAnsi="Times New Roman" w:cs="Times New Roman"/>
        </w:rPr>
        <w:t xml:space="preserve">is </w:t>
      </w:r>
      <w:r w:rsidR="00D54F03">
        <w:rPr>
          <w:rFonts w:ascii="Times New Roman" w:hAnsi="Times New Roman" w:cs="Times New Roman"/>
        </w:rPr>
        <w:t>valued at</w:t>
      </w:r>
      <w:r w:rsidR="00D54F03" w:rsidRPr="00023968">
        <w:rPr>
          <w:rFonts w:ascii="Times New Roman" w:hAnsi="Times New Roman" w:cs="Times New Roman"/>
        </w:rPr>
        <w:t xml:space="preserve"> </w:t>
      </w:r>
      <w:r w:rsidR="00B07C4F">
        <w:rPr>
          <w:rFonts w:ascii="Times New Roman" w:hAnsi="Times New Roman" w:cs="Times New Roman"/>
        </w:rPr>
        <w:t xml:space="preserve">15 trillion and the residential industry </w:t>
      </w:r>
      <w:r w:rsidR="00D54F03">
        <w:rPr>
          <w:rFonts w:ascii="Times New Roman" w:hAnsi="Times New Roman" w:cs="Times New Roman"/>
        </w:rPr>
        <w:t xml:space="preserve">at </w:t>
      </w:r>
      <w:r w:rsidR="00B07C4F">
        <w:rPr>
          <w:rFonts w:ascii="Times New Roman" w:hAnsi="Times New Roman" w:cs="Times New Roman"/>
        </w:rPr>
        <w:t>approximately 24 trillion.</w:t>
      </w:r>
      <w:r w:rsidRPr="00023968">
        <w:rPr>
          <w:rFonts w:ascii="Times New Roman" w:hAnsi="Times New Roman" w:cs="Times New Roman"/>
        </w:rPr>
        <w:t xml:space="preserve"> </w:t>
      </w:r>
      <w:r w:rsidR="009F2422" w:rsidRPr="00023968">
        <w:rPr>
          <w:rFonts w:ascii="Times New Roman" w:hAnsi="Times New Roman" w:cs="Times New Roman"/>
        </w:rPr>
        <w:t xml:space="preserve">Unlike traditional MLS’ that charge </w:t>
      </w:r>
      <w:r w:rsidR="00B2430F">
        <w:rPr>
          <w:rFonts w:ascii="Times New Roman" w:hAnsi="Times New Roman" w:cs="Times New Roman"/>
        </w:rPr>
        <w:t>excessive annual</w:t>
      </w:r>
      <w:r w:rsidR="009F2422" w:rsidRPr="00023968">
        <w:rPr>
          <w:rFonts w:ascii="Times New Roman" w:hAnsi="Times New Roman" w:cs="Times New Roman"/>
        </w:rPr>
        <w:t xml:space="preserve"> subscription fees</w:t>
      </w:r>
      <w:r w:rsidR="00B07C4F">
        <w:rPr>
          <w:rFonts w:ascii="Times New Roman" w:hAnsi="Times New Roman" w:cs="Times New Roman"/>
        </w:rPr>
        <w:t xml:space="preserve"> and title agencies that drain most transactions</w:t>
      </w:r>
      <w:r w:rsidR="009F2422" w:rsidRPr="00023968">
        <w:rPr>
          <w:rFonts w:ascii="Times New Roman" w:hAnsi="Times New Roman" w:cs="Times New Roman"/>
        </w:rPr>
        <w:t xml:space="preserve">, Rex will </w:t>
      </w:r>
      <w:r w:rsidR="00B07C4F">
        <w:rPr>
          <w:rFonts w:ascii="Times New Roman" w:hAnsi="Times New Roman" w:cs="Times New Roman"/>
        </w:rPr>
        <w:t xml:space="preserve">operate autonomously and fund itself through </w:t>
      </w:r>
      <w:r w:rsidR="008B3686">
        <w:rPr>
          <w:rFonts w:ascii="Times New Roman" w:hAnsi="Times New Roman" w:cs="Times New Roman"/>
        </w:rPr>
        <w:t>its internal exchange</w:t>
      </w:r>
      <w:r w:rsidR="009F2422" w:rsidRPr="00023968">
        <w:rPr>
          <w:rFonts w:ascii="Times New Roman" w:hAnsi="Times New Roman" w:cs="Times New Roman"/>
        </w:rPr>
        <w:t xml:space="preserve">. </w:t>
      </w:r>
      <w:r w:rsidR="00B07C4F">
        <w:rPr>
          <w:rFonts w:ascii="Times New Roman" w:hAnsi="Times New Roman" w:cs="Times New Roman"/>
        </w:rPr>
        <w:t>The result</w:t>
      </w:r>
      <w:r w:rsidR="008B3686">
        <w:rPr>
          <w:rFonts w:ascii="Times New Roman" w:hAnsi="Times New Roman" w:cs="Times New Roman"/>
        </w:rPr>
        <w:t xml:space="preserve"> will be</w:t>
      </w:r>
      <w:r w:rsidR="00B07C4F">
        <w:rPr>
          <w:rFonts w:ascii="Times New Roman" w:hAnsi="Times New Roman" w:cs="Times New Roman"/>
        </w:rPr>
        <w:t xml:space="preserve"> </w:t>
      </w:r>
      <w:r w:rsidR="00531F70">
        <w:rPr>
          <w:rFonts w:ascii="Times New Roman" w:hAnsi="Times New Roman" w:cs="Times New Roman"/>
        </w:rPr>
        <w:t xml:space="preserve">a </w:t>
      </w:r>
      <w:r w:rsidR="008B3686">
        <w:rPr>
          <w:rFonts w:ascii="Times New Roman" w:hAnsi="Times New Roman" w:cs="Times New Roman"/>
        </w:rPr>
        <w:t>decentralized</w:t>
      </w:r>
      <w:r w:rsidR="00B07C4F">
        <w:rPr>
          <w:rFonts w:ascii="Times New Roman" w:hAnsi="Times New Roman" w:cs="Times New Roman"/>
        </w:rPr>
        <w:t xml:space="preserve"> </w:t>
      </w:r>
      <w:r w:rsidR="008B3686">
        <w:rPr>
          <w:rFonts w:ascii="Times New Roman" w:hAnsi="Times New Roman" w:cs="Times New Roman"/>
        </w:rPr>
        <w:t>platform</w:t>
      </w:r>
      <w:r w:rsidR="00B07C4F">
        <w:rPr>
          <w:rFonts w:ascii="Times New Roman" w:hAnsi="Times New Roman" w:cs="Times New Roman"/>
        </w:rPr>
        <w:t xml:space="preserve"> where users can </w:t>
      </w:r>
      <w:r w:rsidR="00531F70">
        <w:rPr>
          <w:rFonts w:ascii="Times New Roman" w:hAnsi="Times New Roman" w:cs="Times New Roman"/>
        </w:rPr>
        <w:t xml:space="preserve">virtually </w:t>
      </w:r>
      <w:r w:rsidR="00B07C4F">
        <w:rPr>
          <w:rFonts w:ascii="Times New Roman" w:hAnsi="Times New Roman" w:cs="Times New Roman"/>
        </w:rPr>
        <w:t>list/view</w:t>
      </w:r>
      <w:r w:rsidR="008B3686">
        <w:rPr>
          <w:rFonts w:ascii="Times New Roman" w:hAnsi="Times New Roman" w:cs="Times New Roman"/>
        </w:rPr>
        <w:t xml:space="preserve"> real estate data for free. </w:t>
      </w:r>
      <w:r w:rsidR="00B07C4F">
        <w:rPr>
          <w:rFonts w:ascii="Times New Roman" w:hAnsi="Times New Roman" w:cs="Times New Roman"/>
        </w:rPr>
        <w:t xml:space="preserve">Rex will </w:t>
      </w:r>
      <w:r w:rsidR="008B3686">
        <w:rPr>
          <w:rFonts w:ascii="Times New Roman" w:hAnsi="Times New Roman" w:cs="Times New Roman"/>
        </w:rPr>
        <w:t xml:space="preserve">then </w:t>
      </w:r>
      <w:r w:rsidR="00B07C4F">
        <w:rPr>
          <w:rFonts w:ascii="Times New Roman" w:hAnsi="Times New Roman" w:cs="Times New Roman"/>
        </w:rPr>
        <w:t xml:space="preserve">implement the use of smart contracts capitalizing on the full potential of the addressable market. </w:t>
      </w:r>
      <w:r w:rsidR="00B2430F">
        <w:rPr>
          <w:rFonts w:ascii="Times New Roman" w:hAnsi="Times New Roman" w:cs="Times New Roman"/>
        </w:rPr>
        <w:t xml:space="preserve"> </w:t>
      </w:r>
    </w:p>
    <w:p w14:paraId="5DD570EF" w14:textId="77777777" w:rsidR="000B391F" w:rsidRPr="00023968" w:rsidRDefault="000B391F" w:rsidP="00046530">
      <w:pPr>
        <w:rPr>
          <w:rFonts w:ascii="Times New Roman" w:hAnsi="Times New Roman" w:cs="Times New Roman"/>
        </w:rPr>
      </w:pPr>
    </w:p>
    <w:p w14:paraId="605A7842" w14:textId="77777777" w:rsidR="00F15BBF" w:rsidRDefault="00F15BBF" w:rsidP="00046530">
      <w:pPr>
        <w:rPr>
          <w:rFonts w:ascii="Times New Roman" w:hAnsi="Times New Roman" w:cs="Times New Roman"/>
        </w:rPr>
      </w:pPr>
    </w:p>
    <w:p w14:paraId="09C46A59" w14:textId="77777777" w:rsidR="00F15BBF" w:rsidRPr="00520081" w:rsidRDefault="00F15BBF" w:rsidP="00046530">
      <w:pPr>
        <w:rPr>
          <w:rFonts w:ascii="Times New Roman" w:hAnsi="Times New Roman" w:cs="Times New Roman"/>
          <w:b/>
        </w:rPr>
      </w:pPr>
      <w:r w:rsidRPr="00520081">
        <w:rPr>
          <w:rFonts w:ascii="Times New Roman" w:hAnsi="Times New Roman" w:cs="Times New Roman"/>
          <w:b/>
        </w:rPr>
        <w:t xml:space="preserve">REXDEX (Rex’s internal </w:t>
      </w:r>
      <w:r w:rsidR="00E47408" w:rsidRPr="00520081">
        <w:rPr>
          <w:rFonts w:ascii="Times New Roman" w:hAnsi="Times New Roman" w:cs="Times New Roman"/>
          <w:b/>
        </w:rPr>
        <w:t>decentralized</w:t>
      </w:r>
      <w:r w:rsidRPr="00520081">
        <w:rPr>
          <w:rFonts w:ascii="Times New Roman" w:hAnsi="Times New Roman" w:cs="Times New Roman"/>
          <w:b/>
        </w:rPr>
        <w:t xml:space="preserve"> exc</w:t>
      </w:r>
      <w:r w:rsidR="00024B35">
        <w:rPr>
          <w:rFonts w:ascii="Times New Roman" w:hAnsi="Times New Roman" w:cs="Times New Roman"/>
          <w:b/>
        </w:rPr>
        <w:t>hange. Please see the Rex white p</w:t>
      </w:r>
      <w:r w:rsidRPr="00520081">
        <w:rPr>
          <w:rFonts w:ascii="Times New Roman" w:hAnsi="Times New Roman" w:cs="Times New Roman"/>
          <w:b/>
        </w:rPr>
        <w:t>aper for additional details)</w:t>
      </w:r>
    </w:p>
    <w:p w14:paraId="4F30A129" w14:textId="77777777" w:rsidR="00F15BBF" w:rsidRPr="00520081" w:rsidRDefault="00F15BBF" w:rsidP="00046530">
      <w:pPr>
        <w:rPr>
          <w:rFonts w:ascii="Times New Roman" w:hAnsi="Times New Roman" w:cs="Times New Roman"/>
        </w:rPr>
      </w:pPr>
    </w:p>
    <w:p w14:paraId="17A39104" w14:textId="77777777" w:rsidR="00F15BBF" w:rsidRPr="00520081" w:rsidRDefault="00F15BBF" w:rsidP="00F15BBF">
      <w:pPr>
        <w:spacing w:after="240" w:line="343" w:lineRule="atLeast"/>
        <w:rPr>
          <w:rFonts w:ascii="Times New Roman" w:hAnsi="Times New Roman" w:cs="Times New Roman"/>
        </w:rPr>
      </w:pPr>
      <w:r w:rsidRPr="00520081">
        <w:rPr>
          <w:rFonts w:ascii="Times New Roman" w:hAnsi="Times New Roman" w:cs="Times New Roman"/>
          <w:bCs/>
        </w:rPr>
        <w:t>Initial Coin Distribution</w:t>
      </w:r>
    </w:p>
    <w:p w14:paraId="78FF083D" w14:textId="77777777" w:rsidR="00F15BBF" w:rsidRPr="00520081" w:rsidRDefault="00F15BBF" w:rsidP="00F15BBF">
      <w:pPr>
        <w:spacing w:after="240" w:line="343" w:lineRule="atLeast"/>
        <w:rPr>
          <w:rFonts w:ascii="Times New Roman" w:hAnsi="Times New Roman" w:cs="Times New Roman"/>
        </w:rPr>
      </w:pPr>
      <w:r w:rsidRPr="00520081">
        <w:rPr>
          <w:rFonts w:ascii="Times New Roman" w:hAnsi="Times New Roman" w:cs="Times New Roman"/>
        </w:rPr>
        <w:t>Rex will have an initial coin supply of zero. In order to facilitate a fair means of distribution, there will be four ways users can obtain REX.</w:t>
      </w:r>
    </w:p>
    <w:p w14:paraId="6AEBF86E" w14:textId="77777777" w:rsidR="00F15BBF" w:rsidRPr="00520081" w:rsidRDefault="00F15BBF" w:rsidP="00F15BBF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</w:rPr>
      </w:pPr>
      <w:r w:rsidRPr="00520081">
        <w:rPr>
          <w:rFonts w:ascii="Times New Roman" w:eastAsia="Times New Roman" w:hAnsi="Times New Roman" w:cs="Times New Roman"/>
        </w:rPr>
        <w:t>Place buy orders on the REXDEX, hope to win the Liquidity Injection Distribution rewards</w:t>
      </w:r>
      <w:r w:rsidR="00D54F03">
        <w:rPr>
          <w:rFonts w:ascii="Times New Roman" w:eastAsia="Times New Roman" w:hAnsi="Times New Roman" w:cs="Times New Roman"/>
        </w:rPr>
        <w:t xml:space="preserve"> (L.I.D.)</w:t>
      </w:r>
      <w:r w:rsidR="00E47408" w:rsidRPr="00520081">
        <w:rPr>
          <w:rFonts w:ascii="Times New Roman" w:eastAsia="Times New Roman" w:hAnsi="Times New Roman" w:cs="Times New Roman"/>
        </w:rPr>
        <w:t xml:space="preserve"> (1)</w:t>
      </w:r>
      <w:r w:rsidRPr="00520081">
        <w:rPr>
          <w:rFonts w:ascii="Times New Roman" w:eastAsia="Times New Roman" w:hAnsi="Times New Roman" w:cs="Times New Roman"/>
        </w:rPr>
        <w:t>, or have someone take your offer</w:t>
      </w:r>
    </w:p>
    <w:p w14:paraId="79A67FEE" w14:textId="77777777" w:rsidR="00F15BBF" w:rsidRPr="00520081" w:rsidRDefault="00F15BBF" w:rsidP="00F15BBF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</w:rPr>
      </w:pPr>
      <w:r w:rsidRPr="00520081">
        <w:rPr>
          <w:rFonts w:ascii="Times New Roman" w:eastAsia="Times New Roman" w:hAnsi="Times New Roman" w:cs="Times New Roman"/>
        </w:rPr>
        <w:t xml:space="preserve">Participate in the REX crowdfund </w:t>
      </w:r>
    </w:p>
    <w:p w14:paraId="0386C3ED" w14:textId="77777777" w:rsidR="00F15BBF" w:rsidRPr="00520081" w:rsidRDefault="00F15BBF" w:rsidP="00F15BBF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</w:rPr>
      </w:pPr>
      <w:r w:rsidRPr="00520081">
        <w:rPr>
          <w:rFonts w:ascii="Times New Roman" w:eastAsia="Times New Roman" w:hAnsi="Times New Roman" w:cs="Times New Roman"/>
        </w:rPr>
        <w:t>Claim '</w:t>
      </w:r>
      <w:r w:rsidR="00C74533">
        <w:rPr>
          <w:rFonts w:ascii="Times New Roman" w:eastAsia="Times New Roman" w:hAnsi="Times New Roman" w:cs="Times New Roman"/>
        </w:rPr>
        <w:t xml:space="preserve">The </w:t>
      </w:r>
      <w:r w:rsidRPr="00520081">
        <w:rPr>
          <w:rFonts w:ascii="Times New Roman" w:eastAsia="Times New Roman" w:hAnsi="Times New Roman" w:cs="Times New Roman"/>
        </w:rPr>
        <w:t xml:space="preserve">DAO' reward points for REX </w:t>
      </w:r>
    </w:p>
    <w:p w14:paraId="64171551" w14:textId="77777777" w:rsidR="00F15BBF" w:rsidRPr="00520081" w:rsidRDefault="00F15BBF" w:rsidP="00F15BBF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</w:rPr>
      </w:pPr>
      <w:r w:rsidRPr="00520081">
        <w:rPr>
          <w:rFonts w:ascii="Times New Roman" w:eastAsia="Times New Roman" w:hAnsi="Times New Roman" w:cs="Times New Roman"/>
        </w:rPr>
        <w:t>Start submitting listings as a registered broker and receive listing rewards (for a limited time)</w:t>
      </w:r>
    </w:p>
    <w:p w14:paraId="6499A36F" w14:textId="77777777" w:rsidR="00463E8D" w:rsidRPr="00463E8D" w:rsidRDefault="00E47408" w:rsidP="00463E8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463E8D">
        <w:rPr>
          <w:rFonts w:ascii="Times New Roman" w:eastAsia="Times New Roman" w:hAnsi="Times New Roman" w:cs="Times New Roman"/>
        </w:rPr>
        <w:t>Liquidity</w:t>
      </w:r>
      <w:r w:rsidR="00F15BBF" w:rsidRPr="00463E8D">
        <w:rPr>
          <w:rFonts w:ascii="Times New Roman" w:eastAsia="Times New Roman" w:hAnsi="Times New Roman" w:cs="Times New Roman"/>
        </w:rPr>
        <w:t xml:space="preserve"> injection distribution: </w:t>
      </w:r>
      <w:r w:rsidRPr="00463E8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The process </w:t>
      </w:r>
      <w:ins w:id="3" w:author="Stephen King" w:date="2016-05-24T17:40:00Z">
        <w:r w:rsidR="00BF25F8">
          <w:rPr>
            <w:rFonts w:ascii="Times New Roman" w:eastAsia="Times New Roman" w:hAnsi="Times New Roman" w:cs="Times New Roman"/>
            <w:color w:val="222222"/>
            <w:shd w:val="clear" w:color="auto" w:fill="FFFFFF"/>
          </w:rPr>
          <w:t xml:space="preserve">we invented </w:t>
        </w:r>
      </w:ins>
      <w:r w:rsidRPr="00463E8D">
        <w:rPr>
          <w:rFonts w:ascii="Times New Roman" w:eastAsia="Times New Roman" w:hAnsi="Times New Roman" w:cs="Times New Roman"/>
          <w:color w:val="222222"/>
          <w:shd w:val="clear" w:color="auto" w:fill="FFFFFF"/>
        </w:rPr>
        <w:t>in which the top 10 bidders on the RexDex (price * duration) are rewarded every six hours with up to 35,000 newly issued REX.</w:t>
      </w:r>
    </w:p>
    <w:p w14:paraId="751FBF73" w14:textId="77777777" w:rsidR="00E47408" w:rsidRPr="00520081" w:rsidRDefault="00E47408" w:rsidP="00E47408">
      <w:pPr>
        <w:rPr>
          <w:rFonts w:ascii="Times New Roman" w:eastAsia="Times New Roman" w:hAnsi="Times New Roman" w:cs="Times New Roman"/>
        </w:rPr>
      </w:pPr>
    </w:p>
    <w:p w14:paraId="5E008EB8" w14:textId="77777777" w:rsidR="00F15BBF" w:rsidRPr="00520081" w:rsidRDefault="00F15BBF" w:rsidP="00F15BBF">
      <w:pPr>
        <w:spacing w:after="240" w:line="343" w:lineRule="atLeast"/>
        <w:rPr>
          <w:rFonts w:ascii="Times New Roman" w:hAnsi="Times New Roman" w:cs="Times New Roman"/>
        </w:rPr>
      </w:pPr>
      <w:r w:rsidRPr="00520081">
        <w:rPr>
          <w:rFonts w:ascii="Times New Roman" w:hAnsi="Times New Roman" w:cs="Times New Roman"/>
          <w:b/>
          <w:bCs/>
        </w:rPr>
        <w:t>Rewards</w:t>
      </w:r>
    </w:p>
    <w:p w14:paraId="56701111" w14:textId="77777777" w:rsidR="00F15BBF" w:rsidRPr="00520081" w:rsidRDefault="00F15BBF" w:rsidP="00F15BBF">
      <w:pPr>
        <w:spacing w:after="240" w:line="343" w:lineRule="atLeast"/>
        <w:rPr>
          <w:rFonts w:ascii="Times New Roman" w:hAnsi="Times New Roman" w:cs="Times New Roman"/>
        </w:rPr>
      </w:pPr>
      <w:r w:rsidRPr="00520081">
        <w:rPr>
          <w:rFonts w:ascii="Times New Roman" w:hAnsi="Times New Roman" w:cs="Times New Roman"/>
        </w:rPr>
        <w:t>Initially</w:t>
      </w:r>
      <w:r w:rsidR="00531F70">
        <w:rPr>
          <w:rFonts w:ascii="Times New Roman" w:hAnsi="Times New Roman" w:cs="Times New Roman"/>
        </w:rPr>
        <w:t>,</w:t>
      </w:r>
      <w:r w:rsidRPr="00520081">
        <w:rPr>
          <w:rFonts w:ascii="Times New Roman" w:hAnsi="Times New Roman" w:cs="Times New Roman"/>
        </w:rPr>
        <w:t xml:space="preserve"> the RexToken contract will allow the creators to issue rewards based on evidence of listings. Registered listees will be eligible for a 100</w:t>
      </w:r>
      <w:r w:rsidR="00950743" w:rsidRPr="00520081">
        <w:rPr>
          <w:rFonts w:ascii="Times New Roman" w:hAnsi="Times New Roman" w:cs="Times New Roman"/>
        </w:rPr>
        <w:t xml:space="preserve"> </w:t>
      </w:r>
      <w:r w:rsidRPr="00520081">
        <w:rPr>
          <w:rFonts w:ascii="Times New Roman" w:hAnsi="Times New Roman" w:cs="Times New Roman"/>
        </w:rPr>
        <w:t>REX reward for each valid listing they list in the system</w:t>
      </w:r>
      <w:r w:rsidR="00531F70">
        <w:rPr>
          <w:rFonts w:ascii="Times New Roman" w:hAnsi="Times New Roman" w:cs="Times New Roman"/>
        </w:rPr>
        <w:t xml:space="preserve"> w</w:t>
      </w:r>
      <w:r w:rsidRPr="00520081">
        <w:rPr>
          <w:rFonts w:ascii="Times New Roman" w:hAnsi="Times New Roman" w:cs="Times New Roman"/>
        </w:rPr>
        <w:t xml:space="preserve">ith a bonus reward of </w:t>
      </w:r>
      <w:r w:rsidR="00995D46">
        <w:rPr>
          <w:rFonts w:ascii="Times New Roman" w:hAnsi="Times New Roman" w:cs="Times New Roman"/>
        </w:rPr>
        <w:t xml:space="preserve">500 </w:t>
      </w:r>
      <w:r w:rsidRPr="00520081">
        <w:rPr>
          <w:rFonts w:ascii="Times New Roman" w:hAnsi="Times New Roman" w:cs="Times New Roman"/>
        </w:rPr>
        <w:t>REX if it is listed exclusively and that is proven after a month or two.</w:t>
      </w:r>
      <w:r w:rsidR="00F70B35">
        <w:rPr>
          <w:rFonts w:ascii="Times New Roman" w:hAnsi="Times New Roman" w:cs="Times New Roman"/>
        </w:rPr>
        <w:t xml:space="preserve"> The reward will issued 30 – 60 days following </w:t>
      </w:r>
      <w:r w:rsidR="00531F70">
        <w:rPr>
          <w:rFonts w:ascii="Times New Roman" w:hAnsi="Times New Roman" w:cs="Times New Roman"/>
        </w:rPr>
        <w:t xml:space="preserve">the </w:t>
      </w:r>
      <w:r w:rsidR="00F70B35">
        <w:rPr>
          <w:rFonts w:ascii="Times New Roman" w:hAnsi="Times New Roman" w:cs="Times New Roman"/>
        </w:rPr>
        <w:t xml:space="preserve">post.  </w:t>
      </w:r>
    </w:p>
    <w:p w14:paraId="244BAC6B" w14:textId="77777777" w:rsidR="00F15BBF" w:rsidRPr="00520081" w:rsidRDefault="00950743" w:rsidP="00F15BBF">
      <w:pPr>
        <w:spacing w:after="240" w:line="343" w:lineRule="atLeast"/>
        <w:rPr>
          <w:rFonts w:ascii="Times New Roman" w:hAnsi="Times New Roman" w:cs="Times New Roman"/>
        </w:rPr>
      </w:pPr>
      <w:r w:rsidRPr="00520081">
        <w:rPr>
          <w:rFonts w:ascii="Times New Roman" w:hAnsi="Times New Roman" w:cs="Times New Roman"/>
        </w:rPr>
        <w:t>Rex will provide</w:t>
      </w:r>
      <w:r w:rsidR="00F15BBF" w:rsidRPr="00520081">
        <w:rPr>
          <w:rFonts w:ascii="Times New Roman" w:hAnsi="Times New Roman" w:cs="Times New Roman"/>
        </w:rPr>
        <w:t xml:space="preserve"> an auto reward </w:t>
      </w:r>
      <w:r w:rsidRPr="00520081">
        <w:rPr>
          <w:rFonts w:ascii="Times New Roman" w:hAnsi="Times New Roman" w:cs="Times New Roman"/>
        </w:rPr>
        <w:t xml:space="preserve">for </w:t>
      </w:r>
      <w:r w:rsidR="00F15BBF" w:rsidRPr="00520081">
        <w:rPr>
          <w:rFonts w:ascii="Times New Roman" w:hAnsi="Times New Roman" w:cs="Times New Roman"/>
        </w:rPr>
        <w:t>"</w:t>
      </w:r>
      <w:r w:rsidR="00F70B35">
        <w:rPr>
          <w:rFonts w:ascii="Times New Roman" w:hAnsi="Times New Roman" w:cs="Times New Roman"/>
        </w:rPr>
        <w:t>verified</w:t>
      </w:r>
      <w:r w:rsidR="00F15BBF" w:rsidRPr="00520081">
        <w:rPr>
          <w:rFonts w:ascii="Times New Roman" w:hAnsi="Times New Roman" w:cs="Times New Roman"/>
        </w:rPr>
        <w:t xml:space="preserve">" </w:t>
      </w:r>
      <w:r w:rsidRPr="00520081">
        <w:rPr>
          <w:rFonts w:ascii="Times New Roman" w:hAnsi="Times New Roman" w:cs="Times New Roman"/>
        </w:rPr>
        <w:t xml:space="preserve">listees with a </w:t>
      </w:r>
      <w:r w:rsidR="00995D46" w:rsidRPr="00520081">
        <w:rPr>
          <w:rFonts w:ascii="Times New Roman" w:hAnsi="Times New Roman" w:cs="Times New Roman"/>
        </w:rPr>
        <w:t>one-month</w:t>
      </w:r>
      <w:r w:rsidRPr="00520081">
        <w:rPr>
          <w:rFonts w:ascii="Times New Roman" w:hAnsi="Times New Roman" w:cs="Times New Roman"/>
        </w:rPr>
        <w:t xml:space="preserve"> payment delay. If</w:t>
      </w:r>
      <w:r w:rsidR="00F15BBF" w:rsidRPr="00520081">
        <w:rPr>
          <w:rFonts w:ascii="Times New Roman" w:hAnsi="Times New Roman" w:cs="Times New Roman"/>
        </w:rPr>
        <w:t xml:space="preserve"> th</w:t>
      </w:r>
      <w:r w:rsidR="00F70B35">
        <w:rPr>
          <w:rFonts w:ascii="Times New Roman" w:hAnsi="Times New Roman" w:cs="Times New Roman"/>
        </w:rPr>
        <w:t xml:space="preserve">ey are found to be listing fake/abusive </w:t>
      </w:r>
      <w:r w:rsidR="00F15BBF" w:rsidRPr="00520081">
        <w:rPr>
          <w:rFonts w:ascii="Times New Roman" w:hAnsi="Times New Roman" w:cs="Times New Roman"/>
        </w:rPr>
        <w:t xml:space="preserve">listings, the </w:t>
      </w:r>
      <w:r w:rsidR="00F70B35">
        <w:rPr>
          <w:rFonts w:ascii="Times New Roman" w:hAnsi="Times New Roman" w:cs="Times New Roman"/>
        </w:rPr>
        <w:t>verified listee profile will be flagged and their pending reward disqualified.</w:t>
      </w:r>
      <w:r w:rsidR="00F15BBF" w:rsidRPr="00520081">
        <w:rPr>
          <w:rFonts w:ascii="Times New Roman" w:hAnsi="Times New Roman" w:cs="Times New Roman"/>
        </w:rPr>
        <w:t xml:space="preserve"> </w:t>
      </w:r>
    </w:p>
    <w:p w14:paraId="0622464A" w14:textId="77777777" w:rsidR="004C1EC4" w:rsidRDefault="00E47408" w:rsidP="00995D46">
      <w:pPr>
        <w:spacing w:after="240" w:line="343" w:lineRule="atLeast"/>
        <w:rPr>
          <w:rFonts w:ascii="Times New Roman" w:hAnsi="Times New Roman" w:cs="Times New Roman"/>
        </w:rPr>
      </w:pPr>
      <w:r w:rsidRPr="00520081">
        <w:rPr>
          <w:rFonts w:ascii="Times New Roman" w:hAnsi="Times New Roman" w:cs="Times New Roman"/>
        </w:rPr>
        <w:t>By doing automated rewards Rex</w:t>
      </w:r>
      <w:r w:rsidR="00F15BBF" w:rsidRPr="00520081">
        <w:rPr>
          <w:rFonts w:ascii="Times New Roman" w:hAnsi="Times New Roman" w:cs="Times New Roman"/>
        </w:rPr>
        <w:t xml:space="preserve"> can keep issuing rewards up to 1,000,000 lis</w:t>
      </w:r>
      <w:r w:rsidR="00950743" w:rsidRPr="00520081">
        <w:rPr>
          <w:rFonts w:ascii="Times New Roman" w:hAnsi="Times New Roman" w:cs="Times New Roman"/>
        </w:rPr>
        <w:t>tings a year. A</w:t>
      </w:r>
      <w:r w:rsidRPr="00520081">
        <w:rPr>
          <w:rFonts w:ascii="Times New Roman" w:hAnsi="Times New Roman" w:cs="Times New Roman"/>
        </w:rPr>
        <w:t>t which point</w:t>
      </w:r>
      <w:r w:rsidR="00E9035F">
        <w:rPr>
          <w:rFonts w:ascii="Times New Roman" w:hAnsi="Times New Roman" w:cs="Times New Roman"/>
        </w:rPr>
        <w:t>,</w:t>
      </w:r>
      <w:r w:rsidRPr="00520081">
        <w:rPr>
          <w:rFonts w:ascii="Times New Roman" w:hAnsi="Times New Roman" w:cs="Times New Roman"/>
        </w:rPr>
        <w:t xml:space="preserve"> Rex</w:t>
      </w:r>
      <w:r w:rsidR="00F15BBF" w:rsidRPr="00520081">
        <w:rPr>
          <w:rFonts w:ascii="Times New Roman" w:hAnsi="Times New Roman" w:cs="Times New Roman"/>
        </w:rPr>
        <w:t xml:space="preserve"> </w:t>
      </w:r>
      <w:r w:rsidR="00F15BBF" w:rsidRPr="00995D46">
        <w:rPr>
          <w:rFonts w:ascii="Times New Roman" w:hAnsi="Times New Roman" w:cs="Times New Roman"/>
        </w:rPr>
        <w:t xml:space="preserve">would be issuing 100,000,000 </w:t>
      </w:r>
      <w:r w:rsidR="00950743" w:rsidRPr="00995D46">
        <w:rPr>
          <w:rFonts w:ascii="Times New Roman" w:hAnsi="Times New Roman" w:cs="Times New Roman"/>
        </w:rPr>
        <w:t xml:space="preserve">REX per year </w:t>
      </w:r>
      <w:r w:rsidR="00F15BBF" w:rsidRPr="00995D46">
        <w:rPr>
          <w:rFonts w:ascii="Times New Roman" w:hAnsi="Times New Roman" w:cs="Times New Roman"/>
        </w:rPr>
        <w:t xml:space="preserve">or 10% </w:t>
      </w:r>
      <w:r w:rsidR="00950743" w:rsidRPr="00995D46">
        <w:rPr>
          <w:rFonts w:ascii="Times New Roman" w:hAnsi="Times New Roman" w:cs="Times New Roman"/>
        </w:rPr>
        <w:t>of the</w:t>
      </w:r>
      <w:r w:rsidR="00950743">
        <w:rPr>
          <w:rFonts w:ascii="Helvetica Neue" w:hAnsi="Helvetica Neue" w:cs="Times New Roman"/>
        </w:rPr>
        <w:t xml:space="preserve"> </w:t>
      </w:r>
      <w:r w:rsidR="00950743" w:rsidRPr="00520081">
        <w:rPr>
          <w:rFonts w:ascii="Times New Roman" w:hAnsi="Times New Roman" w:cs="Times New Roman"/>
        </w:rPr>
        <w:t>total</w:t>
      </w:r>
      <w:r w:rsidR="00995D46">
        <w:rPr>
          <w:rFonts w:ascii="Times New Roman" w:hAnsi="Times New Roman" w:cs="Times New Roman"/>
        </w:rPr>
        <w:t xml:space="preserve"> (1,000,000 * 100)</w:t>
      </w:r>
      <w:r w:rsidR="00F15BBF" w:rsidRPr="00520081">
        <w:rPr>
          <w:rFonts w:ascii="Times New Roman" w:hAnsi="Times New Roman" w:cs="Times New Roman"/>
        </w:rPr>
        <w:t xml:space="preserve">. </w:t>
      </w:r>
      <w:r w:rsidR="00950743" w:rsidRPr="00520081">
        <w:rPr>
          <w:rFonts w:ascii="Times New Roman" w:hAnsi="Times New Roman" w:cs="Times New Roman"/>
        </w:rPr>
        <w:t xml:space="preserve">At this point, the reward system would be adjusted in order to scale demand. </w:t>
      </w:r>
    </w:p>
    <w:p w14:paraId="6BEF27F2" w14:textId="77777777" w:rsidR="00F70B35" w:rsidRDefault="00F70B35" w:rsidP="00995D46">
      <w:pPr>
        <w:spacing w:after="240" w:line="343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Eventually the reward system will be scaled down to zero.</w:t>
      </w:r>
    </w:p>
    <w:p w14:paraId="50DC6F6A" w14:textId="77777777" w:rsidR="004C1EC4" w:rsidRPr="00F15BBF" w:rsidRDefault="004C1EC4" w:rsidP="00046530">
      <w:pPr>
        <w:rPr>
          <w:rFonts w:ascii="Times New Roman" w:hAnsi="Times New Roman" w:cs="Times New Roman"/>
          <w:b/>
        </w:rPr>
      </w:pPr>
      <w:r w:rsidRPr="00F15BBF">
        <w:rPr>
          <w:rFonts w:ascii="Times New Roman" w:hAnsi="Times New Roman" w:cs="Times New Roman"/>
          <w:b/>
        </w:rPr>
        <w:t>Investment Rewards</w:t>
      </w:r>
    </w:p>
    <w:p w14:paraId="33AB2321" w14:textId="77777777" w:rsidR="004C1EC4" w:rsidRDefault="004C1EC4" w:rsidP="00046530">
      <w:pPr>
        <w:rPr>
          <w:rFonts w:ascii="Times New Roman" w:hAnsi="Times New Roman" w:cs="Times New Roman"/>
        </w:rPr>
      </w:pPr>
    </w:p>
    <w:p w14:paraId="476F78DD" w14:textId="77777777" w:rsidR="00F15BBF" w:rsidRPr="00023968" w:rsidRDefault="00995D46" w:rsidP="00D8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Rex will escrow </w:t>
      </w:r>
      <w:r w:rsidR="00D836F7">
        <w:rPr>
          <w:rFonts w:ascii="Times New Roman" w:hAnsi="Times New Roman" w:cs="Times New Roman"/>
        </w:rPr>
        <w:t>5,000,000</w:t>
      </w:r>
      <w:r w:rsidR="004C1EC4">
        <w:rPr>
          <w:rFonts w:ascii="Times New Roman" w:hAnsi="Times New Roman" w:cs="Times New Roman"/>
        </w:rPr>
        <w:t xml:space="preserve"> REX into a smart contract that will be released to D</w:t>
      </w:r>
      <w:r>
        <w:rPr>
          <w:rFonts w:ascii="Times New Roman" w:hAnsi="Times New Roman" w:cs="Times New Roman"/>
        </w:rPr>
        <w:t xml:space="preserve">AO </w:t>
      </w:r>
      <w:r w:rsidR="004C1EC4">
        <w:rPr>
          <w:rFonts w:ascii="Times New Roman" w:hAnsi="Times New Roman" w:cs="Times New Roman"/>
        </w:rPr>
        <w:t xml:space="preserve">Token Holders </w:t>
      </w:r>
      <w:r w:rsidR="00D836F7">
        <w:rPr>
          <w:rFonts w:ascii="Times New Roman" w:hAnsi="Times New Roman" w:cs="Times New Roman"/>
        </w:rPr>
        <w:t xml:space="preserve">following the beta release of the platform. </w:t>
      </w:r>
    </w:p>
    <w:p w14:paraId="1A7C81E4" w14:textId="77777777" w:rsidR="009F2422" w:rsidRPr="00023968" w:rsidRDefault="009F2422" w:rsidP="00046530">
      <w:pPr>
        <w:rPr>
          <w:rFonts w:ascii="Times New Roman" w:hAnsi="Times New Roman" w:cs="Times New Roman"/>
        </w:rPr>
      </w:pPr>
    </w:p>
    <w:p w14:paraId="358FC5DF" w14:textId="77777777" w:rsidR="00263C74" w:rsidRPr="00023968" w:rsidRDefault="00B2430F" w:rsidP="0004653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Fund Raising </w:t>
      </w:r>
      <w:r w:rsidR="009F2422" w:rsidRPr="00023968">
        <w:rPr>
          <w:rFonts w:ascii="Times New Roman" w:hAnsi="Times New Roman" w:cs="Times New Roman"/>
          <w:b/>
        </w:rPr>
        <w:t>Goal</w:t>
      </w:r>
    </w:p>
    <w:p w14:paraId="67A6BEC5" w14:textId="77777777" w:rsidR="00D836F7" w:rsidRDefault="00D836F7" w:rsidP="00046530">
      <w:pPr>
        <w:rPr>
          <w:rFonts w:ascii="Times New Roman" w:hAnsi="Times New Roman" w:cs="Times New Roman"/>
        </w:rPr>
      </w:pPr>
    </w:p>
    <w:p w14:paraId="02F185B4" w14:textId="77777777" w:rsidR="004C1EC4" w:rsidRDefault="00BA62B4" w:rsidP="000465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Initially, we will hold two major crowdfunding campaigns</w:t>
      </w:r>
      <w:r w:rsidR="00D836F7">
        <w:rPr>
          <w:rFonts w:ascii="Times New Roman" w:hAnsi="Times New Roman" w:cs="Times New Roman"/>
        </w:rPr>
        <w:t xml:space="preserve">. The first </w:t>
      </w:r>
      <w:r>
        <w:rPr>
          <w:rFonts w:ascii="Times New Roman" w:hAnsi="Times New Roman" w:cs="Times New Roman"/>
        </w:rPr>
        <w:t>(</w:t>
      </w:r>
      <w:r w:rsidR="00D836F7">
        <w:rPr>
          <w:rFonts w:ascii="Times New Roman" w:hAnsi="Times New Roman" w:cs="Times New Roman"/>
        </w:rPr>
        <w:t xml:space="preserve">and </w:t>
      </w:r>
      <w:r w:rsidR="00546596">
        <w:rPr>
          <w:rFonts w:ascii="Times New Roman" w:hAnsi="Times New Roman" w:cs="Times New Roman"/>
        </w:rPr>
        <w:t xml:space="preserve">the </w:t>
      </w:r>
      <w:r w:rsidR="00D836F7">
        <w:rPr>
          <w:rFonts w:ascii="Times New Roman" w:hAnsi="Times New Roman" w:cs="Times New Roman"/>
        </w:rPr>
        <w:t>purpose of this proposal</w:t>
      </w:r>
      <w:r>
        <w:rPr>
          <w:rFonts w:ascii="Times New Roman" w:hAnsi="Times New Roman" w:cs="Times New Roman"/>
        </w:rPr>
        <w:t>)</w:t>
      </w:r>
      <w:r w:rsidR="00D836F7">
        <w:rPr>
          <w:rFonts w:ascii="Times New Roman" w:hAnsi="Times New Roman" w:cs="Times New Roman"/>
        </w:rPr>
        <w:t xml:space="preserve"> is to take the prototype </w:t>
      </w:r>
      <w:r>
        <w:rPr>
          <w:rFonts w:ascii="Times New Roman" w:hAnsi="Times New Roman" w:cs="Times New Roman"/>
        </w:rPr>
        <w:t>to</w:t>
      </w:r>
      <w:r w:rsidR="00D836F7">
        <w:rPr>
          <w:rFonts w:ascii="Times New Roman" w:hAnsi="Times New Roman" w:cs="Times New Roman"/>
        </w:rPr>
        <w:t xml:space="preserve"> beta. </w:t>
      </w:r>
      <w:r>
        <w:rPr>
          <w:rFonts w:ascii="Times New Roman" w:hAnsi="Times New Roman" w:cs="Times New Roman"/>
        </w:rPr>
        <w:t>The development team’s outline is as follows:</w:t>
      </w:r>
    </w:p>
    <w:p w14:paraId="06A300B8" w14:textId="77777777" w:rsidR="004C1EC4" w:rsidRDefault="004C1EC4" w:rsidP="00046530">
      <w:pPr>
        <w:rPr>
          <w:rFonts w:ascii="Times New Roman" w:hAnsi="Times New Roman" w:cs="Times New Roman"/>
        </w:rPr>
      </w:pPr>
    </w:p>
    <w:p w14:paraId="365F3A69" w14:textId="25293772" w:rsidR="004C1EC4" w:rsidRPr="00F41BF6" w:rsidRDefault="004C1EC4" w:rsidP="00F41BF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F41BF6">
        <w:rPr>
          <w:rFonts w:ascii="Times New Roman" w:hAnsi="Times New Roman" w:cs="Times New Roman"/>
        </w:rPr>
        <w:t>Bootstrap</w:t>
      </w:r>
      <w:r w:rsidR="00C53710" w:rsidRPr="00F41BF6">
        <w:rPr>
          <w:rFonts w:ascii="Times New Roman" w:hAnsi="Times New Roman" w:cs="Times New Roman"/>
        </w:rPr>
        <w:t xml:space="preserve"> </w:t>
      </w:r>
      <w:r w:rsidRPr="00F41BF6">
        <w:rPr>
          <w:rFonts w:ascii="Times New Roman" w:hAnsi="Times New Roman" w:cs="Times New Roman"/>
        </w:rPr>
        <w:t>development</w:t>
      </w:r>
      <w:r w:rsidR="00BF25F8" w:rsidRPr="00F41BF6">
        <w:rPr>
          <w:rFonts w:ascii="Times New Roman" w:hAnsi="Times New Roman" w:cs="Times New Roman"/>
        </w:rPr>
        <w:t>,</w:t>
      </w:r>
      <w:r w:rsidRPr="00F41BF6">
        <w:rPr>
          <w:rFonts w:ascii="Times New Roman" w:hAnsi="Times New Roman" w:cs="Times New Roman"/>
        </w:rPr>
        <w:t xml:space="preserve"> create</w:t>
      </w:r>
      <w:r w:rsidR="00C53710" w:rsidRPr="00F41BF6">
        <w:rPr>
          <w:rFonts w:ascii="Times New Roman" w:hAnsi="Times New Roman" w:cs="Times New Roman"/>
        </w:rPr>
        <w:t xml:space="preserve"> a functional </w:t>
      </w:r>
      <w:r w:rsidR="00F41BF6" w:rsidRPr="00F41BF6">
        <w:rPr>
          <w:rFonts w:ascii="Times New Roman" w:hAnsi="Times New Roman" w:cs="Times New Roman"/>
        </w:rPr>
        <w:t>product and</w:t>
      </w:r>
      <w:r w:rsidR="00BF25F8" w:rsidRPr="00F41BF6">
        <w:rPr>
          <w:rFonts w:ascii="Times New Roman" w:hAnsi="Times New Roman" w:cs="Times New Roman"/>
        </w:rPr>
        <w:t xml:space="preserve"> a</w:t>
      </w:r>
      <w:r w:rsidR="00027B82" w:rsidRPr="00F41BF6">
        <w:rPr>
          <w:rFonts w:ascii="Times New Roman" w:hAnsi="Times New Roman" w:cs="Times New Roman"/>
        </w:rPr>
        <w:t xml:space="preserve"> </w:t>
      </w:r>
      <w:r w:rsidR="00F41BF6" w:rsidRPr="00F41BF6">
        <w:rPr>
          <w:rFonts w:ascii="Times New Roman" w:hAnsi="Times New Roman" w:cs="Times New Roman"/>
        </w:rPr>
        <w:t xml:space="preserve">detailed white paper and </w:t>
      </w:r>
      <w:r w:rsidRPr="00F41BF6">
        <w:rPr>
          <w:rFonts w:ascii="Times New Roman" w:hAnsi="Times New Roman" w:cs="Times New Roman"/>
        </w:rPr>
        <w:t xml:space="preserve">begin </w:t>
      </w:r>
      <w:r w:rsidR="00C53710" w:rsidRPr="00F41BF6">
        <w:rPr>
          <w:rFonts w:ascii="Times New Roman" w:hAnsi="Times New Roman" w:cs="Times New Roman"/>
        </w:rPr>
        <w:t>promotion at</w:t>
      </w:r>
      <w:r w:rsidR="00C9186B" w:rsidRPr="00F41BF6">
        <w:rPr>
          <w:rFonts w:ascii="Times New Roman" w:hAnsi="Times New Roman" w:cs="Times New Roman"/>
        </w:rPr>
        <w:t xml:space="preserve"> rea</w:t>
      </w:r>
      <w:r w:rsidR="00B2430F" w:rsidRPr="00F41BF6">
        <w:rPr>
          <w:rFonts w:ascii="Times New Roman" w:hAnsi="Times New Roman" w:cs="Times New Roman"/>
        </w:rPr>
        <w:t>l estate/block chain conferences</w:t>
      </w:r>
      <w:r w:rsidR="00995D46" w:rsidRPr="00F41BF6">
        <w:rPr>
          <w:rFonts w:ascii="Times New Roman" w:hAnsi="Times New Roman" w:cs="Times New Roman"/>
        </w:rPr>
        <w:t xml:space="preserve"> </w:t>
      </w:r>
      <w:r w:rsidR="00027B82" w:rsidRPr="00F41BF6">
        <w:rPr>
          <w:rFonts w:ascii="Times New Roman" w:hAnsi="Times New Roman" w:cs="Times New Roman"/>
        </w:rPr>
        <w:t>(completed)</w:t>
      </w:r>
    </w:p>
    <w:p w14:paraId="7E509504" w14:textId="1F3D3366" w:rsidR="009F2422" w:rsidRDefault="00995D46" w:rsidP="00F41BF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F41BF6">
        <w:rPr>
          <w:rFonts w:ascii="Times New Roman" w:hAnsi="Times New Roman" w:cs="Times New Roman"/>
        </w:rPr>
        <w:t>Fundraising C</w:t>
      </w:r>
      <w:r w:rsidR="004C1EC4" w:rsidRPr="00F41BF6">
        <w:rPr>
          <w:rFonts w:ascii="Times New Roman" w:hAnsi="Times New Roman" w:cs="Times New Roman"/>
        </w:rPr>
        <w:t>ampaign</w:t>
      </w:r>
      <w:r w:rsidR="00BA62B4" w:rsidRPr="00F41BF6">
        <w:rPr>
          <w:rFonts w:ascii="Times New Roman" w:hAnsi="Times New Roman" w:cs="Times New Roman"/>
        </w:rPr>
        <w:t xml:space="preserve"> #1</w:t>
      </w:r>
      <w:r w:rsidR="004C1EC4" w:rsidRPr="00F41BF6">
        <w:rPr>
          <w:rFonts w:ascii="Times New Roman" w:hAnsi="Times New Roman" w:cs="Times New Roman"/>
        </w:rPr>
        <w:t xml:space="preserve">: </w:t>
      </w:r>
      <w:r w:rsidRPr="00F41BF6">
        <w:rPr>
          <w:rFonts w:ascii="Times New Roman" w:hAnsi="Times New Roman" w:cs="Times New Roman"/>
        </w:rPr>
        <w:t xml:space="preserve">Create a functional </w:t>
      </w:r>
      <w:r w:rsidR="00BA62B4" w:rsidRPr="00F41BF6">
        <w:rPr>
          <w:rFonts w:ascii="Times New Roman" w:hAnsi="Times New Roman" w:cs="Times New Roman"/>
        </w:rPr>
        <w:t>beta</w:t>
      </w:r>
      <w:r w:rsidRPr="00F41BF6">
        <w:rPr>
          <w:rFonts w:ascii="Times New Roman" w:hAnsi="Times New Roman" w:cs="Times New Roman"/>
        </w:rPr>
        <w:t xml:space="preserve"> for mainstream </w:t>
      </w:r>
      <w:r w:rsidR="00BA62B4" w:rsidRPr="00F41BF6">
        <w:rPr>
          <w:rFonts w:ascii="Times New Roman" w:hAnsi="Times New Roman" w:cs="Times New Roman"/>
        </w:rPr>
        <w:t>testing</w:t>
      </w:r>
      <w:r w:rsidRPr="00F41BF6">
        <w:rPr>
          <w:rFonts w:ascii="Times New Roman" w:hAnsi="Times New Roman" w:cs="Times New Roman"/>
        </w:rPr>
        <w:t xml:space="preserve"> i</w:t>
      </w:r>
      <w:r w:rsidR="00546596" w:rsidRPr="00F41BF6">
        <w:rPr>
          <w:rFonts w:ascii="Times New Roman" w:hAnsi="Times New Roman" w:cs="Times New Roman"/>
        </w:rPr>
        <w:t>.</w:t>
      </w:r>
      <w:r w:rsidRPr="00F41BF6">
        <w:rPr>
          <w:rFonts w:ascii="Times New Roman" w:hAnsi="Times New Roman" w:cs="Times New Roman"/>
        </w:rPr>
        <w:t>e</w:t>
      </w:r>
      <w:r w:rsidR="00546596" w:rsidRPr="00F41BF6">
        <w:rPr>
          <w:rFonts w:ascii="Times New Roman" w:hAnsi="Times New Roman" w:cs="Times New Roman"/>
        </w:rPr>
        <w:t>.</w:t>
      </w:r>
      <w:r w:rsidRPr="00F41BF6">
        <w:rPr>
          <w:rFonts w:ascii="Times New Roman" w:hAnsi="Times New Roman" w:cs="Times New Roman"/>
        </w:rPr>
        <w:t xml:space="preserve"> the real estate community. We estimate a six-</w:t>
      </w:r>
      <w:r w:rsidR="00027B82" w:rsidRPr="00F41BF6">
        <w:rPr>
          <w:rFonts w:ascii="Times New Roman" w:hAnsi="Times New Roman" w:cs="Times New Roman"/>
        </w:rPr>
        <w:t xml:space="preserve">nine </w:t>
      </w:r>
      <w:r w:rsidRPr="00F41BF6">
        <w:rPr>
          <w:rFonts w:ascii="Times New Roman" w:hAnsi="Times New Roman" w:cs="Times New Roman"/>
        </w:rPr>
        <w:t>month time</w:t>
      </w:r>
      <w:r w:rsidR="00727845" w:rsidRPr="00F41BF6">
        <w:rPr>
          <w:rFonts w:ascii="Times New Roman" w:hAnsi="Times New Roman" w:cs="Times New Roman"/>
        </w:rPr>
        <w:t xml:space="preserve"> </w:t>
      </w:r>
      <w:r w:rsidRPr="00F41BF6">
        <w:rPr>
          <w:rFonts w:ascii="Times New Roman" w:hAnsi="Times New Roman" w:cs="Times New Roman"/>
        </w:rPr>
        <w:t>frame with a budget of</w:t>
      </w:r>
      <w:r w:rsidR="009F2422" w:rsidRPr="00F41BF6">
        <w:rPr>
          <w:rFonts w:ascii="Times New Roman" w:hAnsi="Times New Roman" w:cs="Times New Roman"/>
        </w:rPr>
        <w:t xml:space="preserve"> $350,000. </w:t>
      </w:r>
      <w:r w:rsidRPr="00F41BF6">
        <w:rPr>
          <w:rFonts w:ascii="Times New Roman" w:hAnsi="Times New Roman" w:cs="Times New Roman"/>
        </w:rPr>
        <w:t>A large focus will be on</w:t>
      </w:r>
      <w:r w:rsidR="00546596" w:rsidRPr="00F41BF6">
        <w:rPr>
          <w:rFonts w:ascii="Times New Roman" w:hAnsi="Times New Roman" w:cs="Times New Roman"/>
        </w:rPr>
        <w:t xml:space="preserve"> the</w:t>
      </w:r>
      <w:r w:rsidRPr="00F41BF6">
        <w:rPr>
          <w:rFonts w:ascii="Times New Roman" w:hAnsi="Times New Roman" w:cs="Times New Roman"/>
        </w:rPr>
        <w:t xml:space="preserve"> user experience in order to </w:t>
      </w:r>
      <w:r w:rsidR="00BA62B4" w:rsidRPr="00F41BF6">
        <w:rPr>
          <w:rFonts w:ascii="Times New Roman" w:hAnsi="Times New Roman" w:cs="Times New Roman"/>
        </w:rPr>
        <w:t>attract a mainstream audience</w:t>
      </w:r>
      <w:r w:rsidRPr="00F41BF6">
        <w:rPr>
          <w:rFonts w:ascii="Times New Roman" w:hAnsi="Times New Roman" w:cs="Times New Roman"/>
        </w:rPr>
        <w:t xml:space="preserve">. </w:t>
      </w:r>
    </w:p>
    <w:p w14:paraId="7471A4EC" w14:textId="77777777" w:rsidR="004C1EC4" w:rsidRPr="00F41BF6" w:rsidRDefault="00BA62B4" w:rsidP="00F41BF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bookmarkStart w:id="4" w:name="_GoBack"/>
      <w:bookmarkEnd w:id="4"/>
      <w:r w:rsidRPr="00F41BF6">
        <w:rPr>
          <w:rFonts w:ascii="Times New Roman" w:hAnsi="Times New Roman" w:cs="Times New Roman"/>
        </w:rPr>
        <w:t xml:space="preserve">Fund Raising Campaign #2: Following </w:t>
      </w:r>
      <w:r w:rsidR="004F5C76" w:rsidRPr="00F41BF6">
        <w:rPr>
          <w:rFonts w:ascii="Times New Roman" w:hAnsi="Times New Roman" w:cs="Times New Roman"/>
        </w:rPr>
        <w:t xml:space="preserve">the </w:t>
      </w:r>
      <w:r w:rsidRPr="00F41BF6">
        <w:rPr>
          <w:rFonts w:ascii="Times New Roman" w:hAnsi="Times New Roman" w:cs="Times New Roman"/>
        </w:rPr>
        <w:t>release</w:t>
      </w:r>
      <w:r w:rsidR="004F5C76" w:rsidRPr="00F41BF6">
        <w:rPr>
          <w:rFonts w:ascii="Times New Roman" w:hAnsi="Times New Roman" w:cs="Times New Roman"/>
        </w:rPr>
        <w:t>/testing</w:t>
      </w:r>
      <w:r w:rsidRPr="00F41BF6">
        <w:rPr>
          <w:rFonts w:ascii="Times New Roman" w:hAnsi="Times New Roman" w:cs="Times New Roman"/>
        </w:rPr>
        <w:t xml:space="preserve"> of beta, Rex </w:t>
      </w:r>
      <w:r w:rsidR="00F70B35" w:rsidRPr="00F41BF6">
        <w:rPr>
          <w:rFonts w:ascii="Times New Roman" w:hAnsi="Times New Roman" w:cs="Times New Roman"/>
        </w:rPr>
        <w:t xml:space="preserve">will raise a second fundraising </w:t>
      </w:r>
      <w:r w:rsidRPr="00F41BF6">
        <w:rPr>
          <w:rFonts w:ascii="Times New Roman" w:hAnsi="Times New Roman" w:cs="Times New Roman"/>
        </w:rPr>
        <w:t>Campaig</w:t>
      </w:r>
      <w:r w:rsidR="00546596" w:rsidRPr="00F41BF6">
        <w:rPr>
          <w:rFonts w:ascii="Times New Roman" w:hAnsi="Times New Roman" w:cs="Times New Roman"/>
        </w:rPr>
        <w:t>n</w:t>
      </w:r>
      <w:r w:rsidRPr="00F41BF6">
        <w:rPr>
          <w:rFonts w:ascii="Times New Roman" w:hAnsi="Times New Roman" w:cs="Times New Roman"/>
        </w:rPr>
        <w:t>. Campaign #2 wi</w:t>
      </w:r>
      <w:r w:rsidR="004F5C76" w:rsidRPr="00F41BF6">
        <w:rPr>
          <w:rFonts w:ascii="Times New Roman" w:hAnsi="Times New Roman" w:cs="Times New Roman"/>
        </w:rPr>
        <w:t xml:space="preserve">ll be a larger round to fund </w:t>
      </w:r>
      <w:r w:rsidR="00546596" w:rsidRPr="00F41BF6">
        <w:rPr>
          <w:rFonts w:ascii="Times New Roman" w:hAnsi="Times New Roman" w:cs="Times New Roman"/>
        </w:rPr>
        <w:t xml:space="preserve">the </w:t>
      </w:r>
      <w:r w:rsidRPr="00F41BF6">
        <w:rPr>
          <w:rFonts w:ascii="Times New Roman" w:hAnsi="Times New Roman" w:cs="Times New Roman"/>
        </w:rPr>
        <w:t xml:space="preserve">full development of the Rex platform. </w:t>
      </w:r>
    </w:p>
    <w:p w14:paraId="46D0F648" w14:textId="77777777" w:rsidR="00C53710" w:rsidRPr="00023968" w:rsidRDefault="00C53710" w:rsidP="00046530">
      <w:pPr>
        <w:rPr>
          <w:rFonts w:ascii="Times New Roman" w:hAnsi="Times New Roman" w:cs="Times New Roman"/>
        </w:rPr>
      </w:pPr>
    </w:p>
    <w:p w14:paraId="59850E6F" w14:textId="77777777" w:rsidR="009F2422" w:rsidRPr="00023968" w:rsidRDefault="009F2422" w:rsidP="00046530">
      <w:pPr>
        <w:rPr>
          <w:rFonts w:ascii="Times New Roman" w:hAnsi="Times New Roman" w:cs="Times New Roman"/>
          <w:b/>
        </w:rPr>
      </w:pPr>
      <w:r w:rsidRPr="00023968">
        <w:rPr>
          <w:rFonts w:ascii="Times New Roman" w:hAnsi="Times New Roman" w:cs="Times New Roman"/>
          <w:b/>
        </w:rPr>
        <w:t>Timeline</w:t>
      </w:r>
    </w:p>
    <w:p w14:paraId="60878FD7" w14:textId="77777777" w:rsidR="00023968" w:rsidRPr="00023968" w:rsidRDefault="00516BBD" w:rsidP="000465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EE96202" wp14:editId="6A61BFF7">
            <wp:extent cx="5481320" cy="2343150"/>
            <wp:effectExtent l="0" t="0" r="0" b="0"/>
            <wp:docPr id="3" name="Picture 3" descr="Macintosh HD:Users:stephenking:Desktop:Technology Businesses:REX:Darwings:Tim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tephenking:Desktop:Technology Businesses:REX:Darwings:Timelin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60AF0" w14:textId="77777777" w:rsidR="009F2422" w:rsidRPr="00023968" w:rsidRDefault="00023968" w:rsidP="00046530">
      <w:pPr>
        <w:rPr>
          <w:rFonts w:ascii="Times New Roman" w:hAnsi="Times New Roman" w:cs="Times New Roman"/>
        </w:rPr>
      </w:pPr>
      <w:r w:rsidRPr="00023968">
        <w:rPr>
          <w:rFonts w:ascii="Times New Roman" w:hAnsi="Times New Roman" w:cs="Times New Roman"/>
        </w:rPr>
        <w:t>M</w:t>
      </w:r>
      <w:r w:rsidR="00BA62B4">
        <w:rPr>
          <w:rFonts w:ascii="Times New Roman" w:hAnsi="Times New Roman" w:cs="Times New Roman"/>
        </w:rPr>
        <w:t xml:space="preserve">onth </w:t>
      </w:r>
      <w:r w:rsidR="009F2422" w:rsidRPr="00023968">
        <w:rPr>
          <w:rFonts w:ascii="Times New Roman" w:hAnsi="Times New Roman" w:cs="Times New Roman"/>
        </w:rPr>
        <w:t xml:space="preserve">1: </w:t>
      </w:r>
      <w:r w:rsidR="004F10CA">
        <w:rPr>
          <w:rFonts w:ascii="Times New Roman" w:hAnsi="Times New Roman" w:cs="Times New Roman"/>
        </w:rPr>
        <w:t>Continue</w:t>
      </w:r>
      <w:r w:rsidR="00BA62B4">
        <w:rPr>
          <w:rFonts w:ascii="Times New Roman" w:hAnsi="Times New Roman" w:cs="Times New Roman"/>
        </w:rPr>
        <w:t xml:space="preserve"> development/add to the </w:t>
      </w:r>
      <w:r w:rsidR="004F10CA">
        <w:rPr>
          <w:rFonts w:ascii="Times New Roman" w:hAnsi="Times New Roman" w:cs="Times New Roman"/>
        </w:rPr>
        <w:t xml:space="preserve">core </w:t>
      </w:r>
      <w:r w:rsidR="00BA62B4">
        <w:rPr>
          <w:rFonts w:ascii="Times New Roman" w:hAnsi="Times New Roman" w:cs="Times New Roman"/>
        </w:rPr>
        <w:t>development team</w:t>
      </w:r>
    </w:p>
    <w:p w14:paraId="3BFE7F3E" w14:textId="77777777" w:rsidR="009F2422" w:rsidRPr="00023968" w:rsidRDefault="00023968" w:rsidP="00046530">
      <w:pPr>
        <w:rPr>
          <w:rFonts w:ascii="Times New Roman" w:hAnsi="Times New Roman" w:cs="Times New Roman"/>
        </w:rPr>
      </w:pPr>
      <w:r w:rsidRPr="00023968">
        <w:rPr>
          <w:rFonts w:ascii="Times New Roman" w:hAnsi="Times New Roman" w:cs="Times New Roman"/>
        </w:rPr>
        <w:t>M</w:t>
      </w:r>
      <w:r w:rsidR="00BA62B4">
        <w:rPr>
          <w:rFonts w:ascii="Times New Roman" w:hAnsi="Times New Roman" w:cs="Times New Roman"/>
        </w:rPr>
        <w:t xml:space="preserve">onth </w:t>
      </w:r>
      <w:r w:rsidR="009F2422" w:rsidRPr="00023968">
        <w:rPr>
          <w:rFonts w:ascii="Times New Roman" w:hAnsi="Times New Roman" w:cs="Times New Roman"/>
        </w:rPr>
        <w:t xml:space="preserve">2 </w:t>
      </w:r>
      <w:r w:rsidR="00BA62B4">
        <w:rPr>
          <w:rFonts w:ascii="Times New Roman" w:hAnsi="Times New Roman" w:cs="Times New Roman"/>
        </w:rPr>
        <w:t xml:space="preserve">- </w:t>
      </w:r>
      <w:r w:rsidR="009F2422" w:rsidRPr="00023968">
        <w:rPr>
          <w:rFonts w:ascii="Times New Roman" w:hAnsi="Times New Roman" w:cs="Times New Roman"/>
        </w:rPr>
        <w:t>4: Development, design, legal</w:t>
      </w:r>
    </w:p>
    <w:p w14:paraId="2D643023" w14:textId="77777777" w:rsidR="009F2422" w:rsidRPr="00023968" w:rsidRDefault="00BA62B4" w:rsidP="000465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Month 4 - </w:t>
      </w:r>
      <w:r w:rsidR="009F2422" w:rsidRPr="00023968">
        <w:rPr>
          <w:rFonts w:ascii="Times New Roman" w:hAnsi="Times New Roman" w:cs="Times New Roman"/>
        </w:rPr>
        <w:t>6: Marketing begins</w:t>
      </w:r>
    </w:p>
    <w:p w14:paraId="7797748C" w14:textId="77777777" w:rsidR="009F2422" w:rsidRDefault="00BA62B4" w:rsidP="000465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Month </w:t>
      </w:r>
      <w:r w:rsidR="009F2422" w:rsidRPr="00023968">
        <w:rPr>
          <w:rFonts w:ascii="Times New Roman" w:hAnsi="Times New Roman" w:cs="Times New Roman"/>
        </w:rPr>
        <w:t>6</w:t>
      </w:r>
      <w:r w:rsidR="00027B82">
        <w:rPr>
          <w:rFonts w:ascii="Times New Roman" w:hAnsi="Times New Roman" w:cs="Times New Roman"/>
        </w:rPr>
        <w:t>-7</w:t>
      </w:r>
      <w:r w:rsidR="009F2422" w:rsidRPr="00023968">
        <w:rPr>
          <w:rFonts w:ascii="Times New Roman" w:hAnsi="Times New Roman" w:cs="Times New Roman"/>
        </w:rPr>
        <w:t>: Beta release</w:t>
      </w:r>
    </w:p>
    <w:p w14:paraId="085F03CB" w14:textId="77777777" w:rsidR="00BA62B4" w:rsidRDefault="00BA62B4" w:rsidP="000465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Month </w:t>
      </w:r>
      <w:r w:rsidR="00027B82">
        <w:rPr>
          <w:rFonts w:ascii="Times New Roman" w:hAnsi="Times New Roman" w:cs="Times New Roman"/>
        </w:rPr>
        <w:t>8</w:t>
      </w:r>
      <w:r w:rsidR="00C225C7">
        <w:rPr>
          <w:rFonts w:ascii="Times New Roman" w:hAnsi="Times New Roman" w:cs="Times New Roman"/>
        </w:rPr>
        <w:t>-</w:t>
      </w:r>
      <w:r w:rsidR="00027B82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: </w:t>
      </w:r>
      <w:r w:rsidR="00546596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ampaign #2. </w:t>
      </w:r>
    </w:p>
    <w:p w14:paraId="402129A2" w14:textId="77777777" w:rsidR="009F2422" w:rsidRPr="00023968" w:rsidRDefault="009F2422" w:rsidP="00046530">
      <w:pPr>
        <w:rPr>
          <w:rFonts w:ascii="Times New Roman" w:hAnsi="Times New Roman" w:cs="Times New Roman"/>
        </w:rPr>
      </w:pPr>
    </w:p>
    <w:p w14:paraId="5347101B" w14:textId="77777777" w:rsidR="009F2422" w:rsidRPr="00023968" w:rsidRDefault="009F2422" w:rsidP="00046530">
      <w:pPr>
        <w:rPr>
          <w:rFonts w:ascii="Times New Roman" w:hAnsi="Times New Roman" w:cs="Times New Roman"/>
          <w:b/>
        </w:rPr>
      </w:pPr>
      <w:r w:rsidRPr="00023968">
        <w:rPr>
          <w:rFonts w:ascii="Times New Roman" w:hAnsi="Times New Roman" w:cs="Times New Roman"/>
          <w:b/>
        </w:rPr>
        <w:t>Use of Funds</w:t>
      </w:r>
    </w:p>
    <w:p w14:paraId="6841B6FF" w14:textId="77777777" w:rsidR="009F2422" w:rsidRPr="00023968" w:rsidRDefault="009F2422" w:rsidP="00046530">
      <w:pPr>
        <w:rPr>
          <w:rFonts w:ascii="Times New Roman" w:hAnsi="Times New Roman" w:cs="Times New Roman"/>
        </w:rPr>
      </w:pPr>
    </w:p>
    <w:p w14:paraId="3C1630A6" w14:textId="77777777" w:rsidR="009F2422" w:rsidRPr="00023968" w:rsidRDefault="009F2422" w:rsidP="009F24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3968">
        <w:rPr>
          <w:rFonts w:ascii="Times New Roman" w:hAnsi="Times New Roman" w:cs="Times New Roman"/>
        </w:rPr>
        <w:t>Development/Design</w:t>
      </w:r>
    </w:p>
    <w:p w14:paraId="3A552C3E" w14:textId="77777777" w:rsidR="009F2422" w:rsidRPr="00023968" w:rsidRDefault="009F2422" w:rsidP="009F24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3968">
        <w:rPr>
          <w:rFonts w:ascii="Times New Roman" w:hAnsi="Times New Roman" w:cs="Times New Roman"/>
        </w:rPr>
        <w:t>Legal</w:t>
      </w:r>
    </w:p>
    <w:p w14:paraId="708F1B7D" w14:textId="77777777" w:rsidR="009F2422" w:rsidRPr="00023968" w:rsidRDefault="009F2422" w:rsidP="009F24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3968">
        <w:rPr>
          <w:rFonts w:ascii="Times New Roman" w:hAnsi="Times New Roman" w:cs="Times New Roman"/>
        </w:rPr>
        <w:t>Marketing</w:t>
      </w:r>
    </w:p>
    <w:p w14:paraId="3D1E89DD" w14:textId="77777777" w:rsidR="009F2422" w:rsidRPr="00023968" w:rsidRDefault="009F2422" w:rsidP="009F24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3968">
        <w:rPr>
          <w:rFonts w:ascii="Times New Roman" w:hAnsi="Times New Roman" w:cs="Times New Roman"/>
        </w:rPr>
        <w:t xml:space="preserve">Travel (promotion) </w:t>
      </w:r>
    </w:p>
    <w:p w14:paraId="579BBC13" w14:textId="77777777" w:rsidR="006E2A6E" w:rsidRPr="00023968" w:rsidRDefault="006E2A6E" w:rsidP="00046530">
      <w:pPr>
        <w:rPr>
          <w:rFonts w:ascii="Times New Roman" w:hAnsi="Times New Roman" w:cs="Times New Roman"/>
        </w:rPr>
      </w:pPr>
    </w:p>
    <w:p w14:paraId="0C8B081C" w14:textId="77777777" w:rsidR="00263C74" w:rsidRPr="00023968" w:rsidRDefault="000B391F" w:rsidP="00046530">
      <w:pPr>
        <w:rPr>
          <w:rFonts w:ascii="Times New Roman" w:hAnsi="Times New Roman" w:cs="Times New Roman"/>
          <w:b/>
        </w:rPr>
      </w:pPr>
      <w:r w:rsidRPr="00023968">
        <w:rPr>
          <w:rFonts w:ascii="Times New Roman" w:hAnsi="Times New Roman" w:cs="Times New Roman"/>
          <w:b/>
        </w:rPr>
        <w:t>Sources</w:t>
      </w:r>
    </w:p>
    <w:p w14:paraId="4CC2E087" w14:textId="77777777" w:rsidR="000B391F" w:rsidRPr="00023968" w:rsidRDefault="000B391F" w:rsidP="00046530">
      <w:pPr>
        <w:rPr>
          <w:rFonts w:ascii="Times New Roman" w:hAnsi="Times New Roman" w:cs="Times New Roman"/>
        </w:rPr>
      </w:pPr>
    </w:p>
    <w:p w14:paraId="6B2C8A62" w14:textId="77777777" w:rsidR="000B391F" w:rsidRPr="00023968" w:rsidRDefault="00F41BF6" w:rsidP="008267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0" w:history="1">
        <w:r w:rsidR="008267AA" w:rsidRPr="00023968">
          <w:rPr>
            <w:rStyle w:val="Hyperlink"/>
            <w:rFonts w:ascii="Times New Roman" w:hAnsi="Times New Roman" w:cs="Times New Roman"/>
          </w:rPr>
          <w:t>https://www.census.gov/construction/nrs/pdf/newressales.pdf</w:t>
        </w:r>
      </w:hyperlink>
    </w:p>
    <w:p w14:paraId="26C5CEA9" w14:textId="77777777" w:rsidR="008267AA" w:rsidRPr="00023968" w:rsidRDefault="00F41BF6" w:rsidP="008267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1" w:anchor="4f858f67529e" w:history="1">
        <w:r w:rsidR="008267AA" w:rsidRPr="00023968">
          <w:rPr>
            <w:rStyle w:val="Hyperlink"/>
            <w:rFonts w:ascii="Times New Roman" w:hAnsi="Times New Roman" w:cs="Times New Roman"/>
          </w:rPr>
          <w:t>http://www.forbes.com/sites/groupthink/2014/12/16/why-commercial-real-estate-is-ripe-for-disruption-in-2015/#4f858f67529e</w:t>
        </w:r>
      </w:hyperlink>
    </w:p>
    <w:p w14:paraId="0D95E305" w14:textId="77777777" w:rsidR="008267AA" w:rsidRPr="00023968" w:rsidRDefault="00F41BF6" w:rsidP="008267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2" w:history="1">
        <w:r w:rsidR="009F2422" w:rsidRPr="00023968">
          <w:rPr>
            <w:rStyle w:val="Hyperlink"/>
            <w:rFonts w:ascii="Times New Roman" w:hAnsi="Times New Roman" w:cs="Times New Roman"/>
          </w:rPr>
          <w:t>https://www.census.gov/const/uspriceann.pdf</w:t>
        </w:r>
      </w:hyperlink>
    </w:p>
    <w:p w14:paraId="4A32DE14" w14:textId="77777777" w:rsidR="009F2422" w:rsidRPr="00023968" w:rsidRDefault="009F2422" w:rsidP="009F2422">
      <w:pPr>
        <w:pStyle w:val="ListParagraph"/>
        <w:rPr>
          <w:rFonts w:ascii="Times New Roman" w:hAnsi="Times New Roman" w:cs="Times New Roman"/>
        </w:rPr>
      </w:pPr>
    </w:p>
    <w:p w14:paraId="1C7E8600" w14:textId="77777777" w:rsidR="00046530" w:rsidRPr="00023968" w:rsidRDefault="00046530" w:rsidP="00046530">
      <w:pPr>
        <w:rPr>
          <w:rFonts w:ascii="Times New Roman" w:hAnsi="Times New Roman" w:cs="Times New Roman"/>
        </w:rPr>
      </w:pPr>
    </w:p>
    <w:p w14:paraId="3CE77495" w14:textId="77777777" w:rsidR="00046530" w:rsidRPr="00023968" w:rsidRDefault="00046530" w:rsidP="00956C97">
      <w:pPr>
        <w:jc w:val="center"/>
        <w:rPr>
          <w:rFonts w:ascii="Times New Roman" w:hAnsi="Times New Roman" w:cs="Times New Roman"/>
        </w:rPr>
      </w:pPr>
    </w:p>
    <w:p w14:paraId="16705604" w14:textId="77777777" w:rsidR="00046530" w:rsidRPr="00023968" w:rsidRDefault="00046530" w:rsidP="00956C97">
      <w:pPr>
        <w:jc w:val="center"/>
        <w:rPr>
          <w:rFonts w:ascii="Times New Roman" w:hAnsi="Times New Roman" w:cs="Times New Roman"/>
        </w:rPr>
      </w:pPr>
    </w:p>
    <w:p w14:paraId="6EA0A1C8" w14:textId="77777777" w:rsidR="00046530" w:rsidRPr="00023968" w:rsidRDefault="00046530" w:rsidP="00046530">
      <w:pPr>
        <w:rPr>
          <w:rFonts w:ascii="Times New Roman" w:hAnsi="Times New Roman" w:cs="Times New Roman"/>
        </w:rPr>
      </w:pPr>
    </w:p>
    <w:p w14:paraId="236B56B1" w14:textId="77777777" w:rsidR="00046530" w:rsidRPr="00023968" w:rsidRDefault="00046530" w:rsidP="00046530">
      <w:pPr>
        <w:rPr>
          <w:rFonts w:ascii="Times New Roman" w:hAnsi="Times New Roman" w:cs="Times New Roman"/>
        </w:rPr>
      </w:pPr>
    </w:p>
    <w:p w14:paraId="67E98077" w14:textId="77777777" w:rsidR="00046530" w:rsidRPr="00023968" w:rsidRDefault="00046530" w:rsidP="00046530">
      <w:pPr>
        <w:rPr>
          <w:rFonts w:ascii="Times New Roman" w:hAnsi="Times New Roman" w:cs="Times New Roman"/>
        </w:rPr>
      </w:pPr>
    </w:p>
    <w:sectPr w:rsidR="00046530" w:rsidRPr="00023968" w:rsidSect="00771B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655F"/>
    <w:multiLevelType w:val="hybridMultilevel"/>
    <w:tmpl w:val="35964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96271"/>
    <w:multiLevelType w:val="hybridMultilevel"/>
    <w:tmpl w:val="E6248AC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22783"/>
    <w:multiLevelType w:val="hybridMultilevel"/>
    <w:tmpl w:val="6012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04796"/>
    <w:multiLevelType w:val="hybridMultilevel"/>
    <w:tmpl w:val="E9589382"/>
    <w:lvl w:ilvl="0" w:tplc="C1F692F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C846E6"/>
    <w:multiLevelType w:val="hybridMultilevel"/>
    <w:tmpl w:val="29FE3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427F87"/>
    <w:multiLevelType w:val="multilevel"/>
    <w:tmpl w:val="64768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C67B5D"/>
    <w:multiLevelType w:val="multilevel"/>
    <w:tmpl w:val="E74CD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1F6012"/>
    <w:multiLevelType w:val="multilevel"/>
    <w:tmpl w:val="C0DA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881EA9"/>
    <w:multiLevelType w:val="hybridMultilevel"/>
    <w:tmpl w:val="0FF0E32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C97EF2"/>
    <w:multiLevelType w:val="multilevel"/>
    <w:tmpl w:val="D4901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9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TrackMoves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956C97"/>
    <w:rsid w:val="00023968"/>
    <w:rsid w:val="00024B35"/>
    <w:rsid w:val="00027B82"/>
    <w:rsid w:val="00046530"/>
    <w:rsid w:val="00075E9A"/>
    <w:rsid w:val="000B391F"/>
    <w:rsid w:val="000F6526"/>
    <w:rsid w:val="00126BD3"/>
    <w:rsid w:val="00144ED6"/>
    <w:rsid w:val="00195EFE"/>
    <w:rsid w:val="001B7723"/>
    <w:rsid w:val="001D34B4"/>
    <w:rsid w:val="001E6054"/>
    <w:rsid w:val="002512E9"/>
    <w:rsid w:val="00263C74"/>
    <w:rsid w:val="00390FF9"/>
    <w:rsid w:val="0039779B"/>
    <w:rsid w:val="00463E8D"/>
    <w:rsid w:val="00487656"/>
    <w:rsid w:val="004C1EC4"/>
    <w:rsid w:val="004F10CA"/>
    <w:rsid w:val="004F5C76"/>
    <w:rsid w:val="00516BBD"/>
    <w:rsid w:val="00520081"/>
    <w:rsid w:val="00531F70"/>
    <w:rsid w:val="00546596"/>
    <w:rsid w:val="0054780B"/>
    <w:rsid w:val="006E2A6E"/>
    <w:rsid w:val="00727845"/>
    <w:rsid w:val="00771B29"/>
    <w:rsid w:val="00797942"/>
    <w:rsid w:val="007C3846"/>
    <w:rsid w:val="008149F6"/>
    <w:rsid w:val="008267AA"/>
    <w:rsid w:val="00877392"/>
    <w:rsid w:val="008B3686"/>
    <w:rsid w:val="009423E2"/>
    <w:rsid w:val="00950743"/>
    <w:rsid w:val="00956C97"/>
    <w:rsid w:val="00960AD1"/>
    <w:rsid w:val="00995D46"/>
    <w:rsid w:val="009B7450"/>
    <w:rsid w:val="009F2422"/>
    <w:rsid w:val="00AC1E2E"/>
    <w:rsid w:val="00AF059C"/>
    <w:rsid w:val="00AF7EF0"/>
    <w:rsid w:val="00B07C4F"/>
    <w:rsid w:val="00B2430F"/>
    <w:rsid w:val="00B838EE"/>
    <w:rsid w:val="00BA62B4"/>
    <w:rsid w:val="00BB5EE6"/>
    <w:rsid w:val="00BF25F8"/>
    <w:rsid w:val="00C225C7"/>
    <w:rsid w:val="00C53710"/>
    <w:rsid w:val="00C74533"/>
    <w:rsid w:val="00C9186B"/>
    <w:rsid w:val="00D54F03"/>
    <w:rsid w:val="00D836F7"/>
    <w:rsid w:val="00DE6827"/>
    <w:rsid w:val="00E47408"/>
    <w:rsid w:val="00E9035F"/>
    <w:rsid w:val="00F15BBF"/>
    <w:rsid w:val="00F41BF6"/>
    <w:rsid w:val="00F62416"/>
    <w:rsid w:val="00F70B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BA4F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FF9"/>
  </w:style>
  <w:style w:type="paragraph" w:styleId="Heading2">
    <w:name w:val="heading 2"/>
    <w:basedOn w:val="Normal"/>
    <w:link w:val="Heading2Char"/>
    <w:uiPriority w:val="9"/>
    <w:qFormat/>
    <w:rsid w:val="001E605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605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465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67A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2A6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9F242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7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79B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31F7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1F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1F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1F7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1F7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605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605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465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67A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2A6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9F242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7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79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forbes.com/sites/groupthink/2014/12/16/why-commercial-real-estate-is-ripe-for-disruption-in-2015/" TargetMode="External"/><Relationship Id="rId12" Type="http://schemas.openxmlformats.org/officeDocument/2006/relationships/hyperlink" Target="https://www.census.gov/const/uspriceann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upport@rexmls.com" TargetMode="External"/><Relationship Id="rId7" Type="http://schemas.openxmlformats.org/officeDocument/2006/relationships/hyperlink" Target="http://www.rexmls.co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www.census.gov/construction/nrs/pdf/newressal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1280</Words>
  <Characters>7297</Characters>
  <Application>Microsoft Macintosh Word</Application>
  <DocSecurity>0</DocSecurity>
  <Lines>60</Lines>
  <Paragraphs>17</Paragraphs>
  <ScaleCrop>false</ScaleCrop>
  <Company>King Interests</Company>
  <LinksUpToDate>false</LinksUpToDate>
  <CharactersWithSpaces>8560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King</dc:creator>
  <cp:keywords/>
  <dc:description/>
  <cp:lastModifiedBy>Stephen King</cp:lastModifiedBy>
  <cp:revision>6</cp:revision>
  <dcterms:created xsi:type="dcterms:W3CDTF">2016-05-24T18:55:00Z</dcterms:created>
  <dcterms:modified xsi:type="dcterms:W3CDTF">2016-05-24T21:51:00Z</dcterms:modified>
</cp:coreProperties>
</file>